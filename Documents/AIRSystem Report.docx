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9379906"/>
        <w:docPartObj>
          <w:docPartGallery w:val="Cover Pages"/>
          <w:docPartUnique/>
        </w:docPartObj>
      </w:sdtPr>
      <w:sdtEndPr>
        <w:rPr>
          <w:color w:val="000000" w:themeColor="text1"/>
          <w:sz w:val="24"/>
          <w:szCs w:val="24"/>
        </w:rPr>
      </w:sdtEndPr>
      <w:sdtContent>
        <w:p w14:paraId="1C1EB203" w14:textId="77777777" w:rsidR="00A51001" w:rsidRDefault="00A51001">
          <w:r>
            <w:rPr>
              <w:noProof/>
              <w:lang w:eastAsia="en-GB"/>
            </w:rPr>
            <mc:AlternateContent>
              <mc:Choice Requires="wps">
                <w:drawing>
                  <wp:anchor distT="0" distB="0" distL="114300" distR="114300" simplePos="0" relativeHeight="251659264" behindDoc="1" locked="0" layoutInCell="1" allowOverlap="0" wp14:anchorId="387E13F8" wp14:editId="57D0D6EE">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3F56E1" w14:paraId="5CDD49E2" w14:textId="77777777">
                                  <w:trPr>
                                    <w:trHeight w:hRule="exact" w:val="9360"/>
                                  </w:trPr>
                                  <w:tc>
                                    <w:tcPr>
                                      <w:tcW w:w="9350" w:type="dxa"/>
                                    </w:tcPr>
                                    <w:p w14:paraId="1FAE0CBC" w14:textId="77777777" w:rsidR="003F56E1" w:rsidRDefault="003F56E1">
                                      <w:pPr>
                                        <w:rPr>
                                          <w:noProof/>
                                          <w:color w:val="000000" w:themeColor="text1"/>
                                          <w:sz w:val="24"/>
                                          <w:szCs w:val="24"/>
                                          <w:lang w:eastAsia="en-GB"/>
                                        </w:rPr>
                                      </w:pPr>
                                    </w:p>
                                    <w:p w14:paraId="732B3D58" w14:textId="77777777" w:rsidR="003F56E1" w:rsidRDefault="003F56E1" w:rsidP="007A3CF3">
                                      <w:pPr>
                                        <w:jc w:val="center"/>
                                      </w:pPr>
                                      <w:r w:rsidRPr="00027CD8">
                                        <w:rPr>
                                          <w:noProof/>
                                          <w:color w:val="000000" w:themeColor="text1"/>
                                          <w:sz w:val="24"/>
                                          <w:szCs w:val="24"/>
                                          <w:lang w:eastAsia="en-GB"/>
                                        </w:rPr>
                                        <w:drawing>
                                          <wp:inline distT="0" distB="0" distL="0" distR="0" wp14:anchorId="5FE1130D" wp14:editId="58A4D1C2">
                                            <wp:extent cx="6505575" cy="4381459"/>
                                            <wp:effectExtent l="0" t="0" r="0" b="635"/>
                                            <wp:docPr id="2" name="Picture 2" descr="\\WIN-OCJ0T7LG9V7\Users\Bodomit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OCJ0T7LG9V7\Users\Bodomite\Desktop\Captur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4055"/>
                                                    <a:stretch/>
                                                  </pic:blipFill>
                                                  <pic:spPr bwMode="auto">
                                                    <a:xfrm>
                                                      <a:off x="0" y="0"/>
                                                      <a:ext cx="6505635" cy="43815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F56E1" w14:paraId="70E4D9FC" w14:textId="77777777">
                                  <w:trPr>
                                    <w:trHeight w:hRule="exact" w:val="4320"/>
                                  </w:trPr>
                                  <w:tc>
                                    <w:tcPr>
                                      <w:tcW w:w="9350" w:type="dxa"/>
                                      <w:shd w:val="clear" w:color="auto" w:fill="44546A" w:themeFill="text2"/>
                                      <w:vAlign w:val="center"/>
                                    </w:tcPr>
                                    <w:p w14:paraId="3068591D" w14:textId="77777777" w:rsidR="003F56E1" w:rsidRDefault="000307A4">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dataBinding w:prefixMappings="xmlns:ns0='http://purl.org/dc/elements/1.1/' xmlns:ns1='http://schemas.openxmlformats.org/package/2006/metadata/core-properties' " w:xpath="/ns1:coreProperties[1]/ns0:title[1]" w:storeItemID="{6C3C8BC8-F283-45AE-878A-BAB7291924A1}"/>
                                          <w:text/>
                                        </w:sdtPr>
                                        <w:sdtEndPr/>
                                        <w:sdtContent>
                                          <w:r w:rsidR="003F56E1">
                                            <w:rPr>
                                              <w:rFonts w:asciiTheme="majorHAnsi" w:hAnsiTheme="majorHAnsi"/>
                                              <w:color w:val="FFFFFF" w:themeColor="background1"/>
                                              <w:sz w:val="96"/>
                                              <w:szCs w:val="96"/>
                                            </w:rPr>
                                            <w:t>Report</w:t>
                                          </w:r>
                                        </w:sdtContent>
                                      </w:sdt>
                                    </w:p>
                                    <w:p w14:paraId="2E2F8A99" w14:textId="77777777" w:rsidR="003F56E1" w:rsidRDefault="000307A4" w:rsidP="00A51001">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dataBinding w:prefixMappings="xmlns:ns0='http://purl.org/dc/elements/1.1/' xmlns:ns1='http://schemas.openxmlformats.org/package/2006/metadata/core-properties' " w:xpath="/ns1:coreProperties[1]/ns0:subject[1]" w:storeItemID="{6C3C8BC8-F283-45AE-878A-BAB7291924A1}"/>
                                          <w:text/>
                                        </w:sdtPr>
                                        <w:sdtEndPr/>
                                        <w:sdtContent>
                                          <w:r w:rsidR="003F56E1">
                                            <w:rPr>
                                              <w:color w:val="FFFFFF" w:themeColor="background1"/>
                                              <w:sz w:val="32"/>
                                              <w:szCs w:val="32"/>
                                            </w:rPr>
                                            <w:t>Automated Image Recognition System</w:t>
                                          </w:r>
                                        </w:sdtContent>
                                      </w:sdt>
                                    </w:p>
                                  </w:tc>
                                </w:tr>
                                <w:tr w:rsidR="003F56E1" w14:paraId="7BF8301F"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3F56E1" w14:paraId="133405DC" w14:textId="77777777">
                                        <w:trPr>
                                          <w:trHeight w:hRule="exact" w:val="720"/>
                                        </w:trPr>
                                        <w:tc>
                                          <w:tcPr>
                                            <w:tcW w:w="3590" w:type="dxa"/>
                                            <w:vAlign w:val="center"/>
                                          </w:tcPr>
                                          <w:p w14:paraId="168B808D" w14:textId="77777777" w:rsidR="003F56E1" w:rsidRDefault="000307A4">
                                            <w:pPr>
                                              <w:pStyle w:val="NoSpacing"/>
                                              <w:ind w:left="720" w:right="144"/>
                                              <w:rPr>
                                                <w:color w:val="FFFFFF" w:themeColor="background1"/>
                                              </w:rPr>
                                            </w:pPr>
                                            <w:sdt>
                                              <w:sdtPr>
                                                <w:rPr>
                                                  <w:color w:val="FFFFFF" w:themeColor="background1"/>
                                                </w:rPr>
                                                <w:alias w:val="Author"/>
                                                <w:tag w:val=""/>
                                                <w:id w:val="942812742"/>
                                                <w:dataBinding w:prefixMappings="xmlns:ns0='http://purl.org/dc/elements/1.1/' xmlns:ns1='http://schemas.openxmlformats.org/package/2006/metadata/core-properties' " w:xpath="/ns1:coreProperties[1]/ns0:creator[1]" w:storeItemID="{6C3C8BC8-F283-45AE-878A-BAB7291924A1}"/>
                                                <w:text/>
                                              </w:sdtPr>
                                              <w:sdtEndPr/>
                                              <w:sdtContent>
                                                <w:r w:rsidR="003F56E1">
                                                  <w:rPr>
                                                    <w:color w:val="FFFFFF" w:themeColor="background1"/>
                                                    <w:lang w:val="en-GB"/>
                                                  </w:rPr>
                                                  <w:t>IIS – G08</w:t>
                                                </w:r>
                                              </w:sdtContent>
                                            </w:sdt>
                                          </w:p>
                                        </w:tc>
                                        <w:tc>
                                          <w:tcPr>
                                            <w:tcW w:w="3591" w:type="dxa"/>
                                            <w:vAlign w:val="center"/>
                                          </w:tcPr>
                                          <w:sdt>
                                            <w:sdtPr>
                                              <w:rPr>
                                                <w:color w:val="FFFFFF" w:themeColor="background1"/>
                                              </w:rPr>
                                              <w:alias w:val="Date"/>
                                              <w:tag w:val=""/>
                                              <w:id w:val="748164578"/>
                                              <w:dataBinding w:prefixMappings="xmlns:ns0='http://schemas.microsoft.com/office/2006/coverPageProps' " w:xpath="/ns0:CoverPageProperties[1]/ns0:PublishDate[1]" w:storeItemID="{55AF091B-3C7A-41E3-B477-F2FDAA23CFDA}"/>
                                              <w:date w:fullDate="2015-03-21T00:00:00Z">
                                                <w:dateFormat w:val="M/d/yy"/>
                                                <w:lid w:val="en-US"/>
                                                <w:storeMappedDataAs w:val="dateTime"/>
                                                <w:calendar w:val="gregorian"/>
                                              </w:date>
                                            </w:sdtPr>
                                            <w:sdtEndPr/>
                                            <w:sdtContent>
                                              <w:p w14:paraId="00CF5933" w14:textId="77777777" w:rsidR="003F56E1" w:rsidRDefault="003F56E1">
                                                <w:pPr>
                                                  <w:pStyle w:val="NoSpacing"/>
                                                  <w:ind w:left="144" w:right="144"/>
                                                  <w:jc w:val="center"/>
                                                  <w:rPr>
                                                    <w:color w:val="FFFFFF" w:themeColor="background1"/>
                                                  </w:rPr>
                                                </w:pPr>
                                                <w:r>
                                                  <w:rPr>
                                                    <w:color w:val="FFFFFF" w:themeColor="background1"/>
                                                  </w:rPr>
                                                  <w:t>3/21/15</w:t>
                                                </w:r>
                                              </w:p>
                                            </w:sdtContent>
                                          </w:sdt>
                                        </w:tc>
                                        <w:sdt>
                                          <w:sdtPr>
                                            <w:rPr>
                                              <w:color w:val="FFFFFF" w:themeColor="background1"/>
                                            </w:rPr>
                                            <w:alias w:val="Course title"/>
                                            <w:tag w:val=""/>
                                            <w:id w:val="-15923909"/>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2D9DA0F1" w14:textId="77777777" w:rsidR="003F56E1" w:rsidRDefault="003F56E1">
                                                <w:pPr>
                                                  <w:pStyle w:val="NoSpacing"/>
                                                  <w:ind w:left="144" w:right="720"/>
                                                  <w:jc w:val="right"/>
                                                  <w:rPr>
                                                    <w:color w:val="FFFFFF" w:themeColor="background1"/>
                                                  </w:rPr>
                                                </w:pPr>
                                                <w:r>
                                                  <w:rPr>
                                                    <w:color w:val="FFFFFF" w:themeColor="background1"/>
                                                    <w:lang w:val="en-GB"/>
                                                  </w:rPr>
                                                  <w:t>CSC3030 – Intelligent information Systems</w:t>
                                                </w:r>
                                              </w:p>
                                            </w:tc>
                                          </w:sdtContent>
                                        </w:sdt>
                                      </w:tr>
                                    </w:tbl>
                                    <w:p w14:paraId="4DD192C3" w14:textId="77777777" w:rsidR="003F56E1" w:rsidRDefault="003F56E1"/>
                                  </w:tc>
                                </w:tr>
                              </w:tbl>
                              <w:p w14:paraId="7B5AFF5B" w14:textId="77777777" w:rsidR="003F56E1" w:rsidRDefault="003F56E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3F56E1" w14:paraId="5CDD49E2" w14:textId="77777777">
                            <w:trPr>
                              <w:trHeight w:hRule="exact" w:val="9360"/>
                            </w:trPr>
                            <w:tc>
                              <w:tcPr>
                                <w:tcW w:w="9350" w:type="dxa"/>
                              </w:tcPr>
                              <w:p w14:paraId="1FAE0CBC" w14:textId="77777777" w:rsidR="003F56E1" w:rsidRDefault="003F56E1">
                                <w:pPr>
                                  <w:rPr>
                                    <w:noProof/>
                                    <w:color w:val="000000" w:themeColor="text1"/>
                                    <w:sz w:val="24"/>
                                    <w:szCs w:val="24"/>
                                    <w:lang w:eastAsia="en-GB"/>
                                  </w:rPr>
                                </w:pPr>
                              </w:p>
                              <w:p w14:paraId="732B3D58" w14:textId="77777777" w:rsidR="003F56E1" w:rsidRDefault="003F56E1" w:rsidP="007A3CF3">
                                <w:pPr>
                                  <w:jc w:val="center"/>
                                </w:pPr>
                                <w:r w:rsidRPr="00027CD8">
                                  <w:rPr>
                                    <w:noProof/>
                                    <w:color w:val="000000" w:themeColor="text1"/>
                                    <w:sz w:val="24"/>
                                    <w:szCs w:val="24"/>
                                    <w:lang w:eastAsia="en-GB"/>
                                  </w:rPr>
                                  <w:drawing>
                                    <wp:inline distT="0" distB="0" distL="0" distR="0" wp14:anchorId="5FE1130D" wp14:editId="58A4D1C2">
                                      <wp:extent cx="6505575" cy="4381459"/>
                                      <wp:effectExtent l="0" t="0" r="0" b="635"/>
                                      <wp:docPr id="2" name="Picture 2" descr="\\WIN-OCJ0T7LG9V7\Users\Bodomit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OCJ0T7LG9V7\Users\Bodomite\Desktop\Captur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4055"/>
                                              <a:stretch/>
                                            </pic:blipFill>
                                            <pic:spPr bwMode="auto">
                                              <a:xfrm>
                                                <a:off x="0" y="0"/>
                                                <a:ext cx="6505635" cy="43815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F56E1" w14:paraId="70E4D9FC" w14:textId="77777777">
                            <w:trPr>
                              <w:trHeight w:hRule="exact" w:val="4320"/>
                            </w:trPr>
                            <w:tc>
                              <w:tcPr>
                                <w:tcW w:w="9350" w:type="dxa"/>
                                <w:shd w:val="clear" w:color="auto" w:fill="44546A" w:themeFill="text2"/>
                                <w:vAlign w:val="center"/>
                              </w:tcPr>
                              <w:p w14:paraId="3068591D" w14:textId="77777777" w:rsidR="003F56E1" w:rsidRDefault="000307A4">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dataBinding w:prefixMappings="xmlns:ns0='http://purl.org/dc/elements/1.1/' xmlns:ns1='http://schemas.openxmlformats.org/package/2006/metadata/core-properties' " w:xpath="/ns1:coreProperties[1]/ns0:title[1]" w:storeItemID="{6C3C8BC8-F283-45AE-878A-BAB7291924A1}"/>
                                    <w:text/>
                                  </w:sdtPr>
                                  <w:sdtEndPr/>
                                  <w:sdtContent>
                                    <w:r w:rsidR="003F56E1">
                                      <w:rPr>
                                        <w:rFonts w:asciiTheme="majorHAnsi" w:hAnsiTheme="majorHAnsi"/>
                                        <w:color w:val="FFFFFF" w:themeColor="background1"/>
                                        <w:sz w:val="96"/>
                                        <w:szCs w:val="96"/>
                                      </w:rPr>
                                      <w:t>Report</w:t>
                                    </w:r>
                                  </w:sdtContent>
                                </w:sdt>
                              </w:p>
                              <w:p w14:paraId="2E2F8A99" w14:textId="77777777" w:rsidR="003F56E1" w:rsidRDefault="000307A4" w:rsidP="00A51001">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dataBinding w:prefixMappings="xmlns:ns0='http://purl.org/dc/elements/1.1/' xmlns:ns1='http://schemas.openxmlformats.org/package/2006/metadata/core-properties' " w:xpath="/ns1:coreProperties[1]/ns0:subject[1]" w:storeItemID="{6C3C8BC8-F283-45AE-878A-BAB7291924A1}"/>
                                    <w:text/>
                                  </w:sdtPr>
                                  <w:sdtEndPr/>
                                  <w:sdtContent>
                                    <w:r w:rsidR="003F56E1">
                                      <w:rPr>
                                        <w:color w:val="FFFFFF" w:themeColor="background1"/>
                                        <w:sz w:val="32"/>
                                        <w:szCs w:val="32"/>
                                      </w:rPr>
                                      <w:t>Automated Image Recognition System</w:t>
                                    </w:r>
                                  </w:sdtContent>
                                </w:sdt>
                              </w:p>
                            </w:tc>
                          </w:tr>
                          <w:tr w:rsidR="003F56E1" w14:paraId="7BF8301F"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3F56E1" w14:paraId="133405DC" w14:textId="77777777">
                                  <w:trPr>
                                    <w:trHeight w:hRule="exact" w:val="720"/>
                                  </w:trPr>
                                  <w:tc>
                                    <w:tcPr>
                                      <w:tcW w:w="3590" w:type="dxa"/>
                                      <w:vAlign w:val="center"/>
                                    </w:tcPr>
                                    <w:p w14:paraId="168B808D" w14:textId="77777777" w:rsidR="003F56E1" w:rsidRDefault="000307A4">
                                      <w:pPr>
                                        <w:pStyle w:val="NoSpacing"/>
                                        <w:ind w:left="720" w:right="144"/>
                                        <w:rPr>
                                          <w:color w:val="FFFFFF" w:themeColor="background1"/>
                                        </w:rPr>
                                      </w:pPr>
                                      <w:sdt>
                                        <w:sdtPr>
                                          <w:rPr>
                                            <w:color w:val="FFFFFF" w:themeColor="background1"/>
                                          </w:rPr>
                                          <w:alias w:val="Author"/>
                                          <w:tag w:val=""/>
                                          <w:id w:val="942812742"/>
                                          <w:dataBinding w:prefixMappings="xmlns:ns0='http://purl.org/dc/elements/1.1/' xmlns:ns1='http://schemas.openxmlformats.org/package/2006/metadata/core-properties' " w:xpath="/ns1:coreProperties[1]/ns0:creator[1]" w:storeItemID="{6C3C8BC8-F283-45AE-878A-BAB7291924A1}"/>
                                          <w:text/>
                                        </w:sdtPr>
                                        <w:sdtEndPr/>
                                        <w:sdtContent>
                                          <w:r w:rsidR="003F56E1">
                                            <w:rPr>
                                              <w:color w:val="FFFFFF" w:themeColor="background1"/>
                                              <w:lang w:val="en-GB"/>
                                            </w:rPr>
                                            <w:t>IIS – G08</w:t>
                                          </w:r>
                                        </w:sdtContent>
                                      </w:sdt>
                                    </w:p>
                                  </w:tc>
                                  <w:tc>
                                    <w:tcPr>
                                      <w:tcW w:w="3591" w:type="dxa"/>
                                      <w:vAlign w:val="center"/>
                                    </w:tcPr>
                                    <w:sdt>
                                      <w:sdtPr>
                                        <w:rPr>
                                          <w:color w:val="FFFFFF" w:themeColor="background1"/>
                                        </w:rPr>
                                        <w:alias w:val="Date"/>
                                        <w:tag w:val=""/>
                                        <w:id w:val="748164578"/>
                                        <w:dataBinding w:prefixMappings="xmlns:ns0='http://schemas.microsoft.com/office/2006/coverPageProps' " w:xpath="/ns0:CoverPageProperties[1]/ns0:PublishDate[1]" w:storeItemID="{55AF091B-3C7A-41E3-B477-F2FDAA23CFDA}"/>
                                        <w:date w:fullDate="2015-03-21T00:00:00Z">
                                          <w:dateFormat w:val="M/d/yy"/>
                                          <w:lid w:val="en-US"/>
                                          <w:storeMappedDataAs w:val="dateTime"/>
                                          <w:calendar w:val="gregorian"/>
                                        </w:date>
                                      </w:sdtPr>
                                      <w:sdtEndPr/>
                                      <w:sdtContent>
                                        <w:p w14:paraId="00CF5933" w14:textId="77777777" w:rsidR="003F56E1" w:rsidRDefault="003F56E1">
                                          <w:pPr>
                                            <w:pStyle w:val="NoSpacing"/>
                                            <w:ind w:left="144" w:right="144"/>
                                            <w:jc w:val="center"/>
                                            <w:rPr>
                                              <w:color w:val="FFFFFF" w:themeColor="background1"/>
                                            </w:rPr>
                                          </w:pPr>
                                          <w:r>
                                            <w:rPr>
                                              <w:color w:val="FFFFFF" w:themeColor="background1"/>
                                            </w:rPr>
                                            <w:t>3/21/15</w:t>
                                          </w:r>
                                        </w:p>
                                      </w:sdtContent>
                                    </w:sdt>
                                  </w:tc>
                                  <w:sdt>
                                    <w:sdtPr>
                                      <w:rPr>
                                        <w:color w:val="FFFFFF" w:themeColor="background1"/>
                                      </w:rPr>
                                      <w:alias w:val="Course title"/>
                                      <w:tag w:val=""/>
                                      <w:id w:val="-15923909"/>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2D9DA0F1" w14:textId="77777777" w:rsidR="003F56E1" w:rsidRDefault="003F56E1">
                                          <w:pPr>
                                            <w:pStyle w:val="NoSpacing"/>
                                            <w:ind w:left="144" w:right="720"/>
                                            <w:jc w:val="right"/>
                                            <w:rPr>
                                              <w:color w:val="FFFFFF" w:themeColor="background1"/>
                                            </w:rPr>
                                          </w:pPr>
                                          <w:r>
                                            <w:rPr>
                                              <w:color w:val="FFFFFF" w:themeColor="background1"/>
                                              <w:lang w:val="en-GB"/>
                                            </w:rPr>
                                            <w:t>CSC3030 – Intelligent information Systems</w:t>
                                          </w:r>
                                        </w:p>
                                      </w:tc>
                                    </w:sdtContent>
                                  </w:sdt>
                                </w:tr>
                              </w:tbl>
                              <w:p w14:paraId="4DD192C3" w14:textId="77777777" w:rsidR="003F56E1" w:rsidRDefault="003F56E1"/>
                            </w:tc>
                          </w:tr>
                        </w:tbl>
                        <w:p w14:paraId="7B5AFF5B" w14:textId="77777777" w:rsidR="003F56E1" w:rsidRDefault="003F56E1"/>
                      </w:txbxContent>
                    </v:textbox>
                    <w10:wrap anchorx="page" anchory="page"/>
                  </v:shape>
                </w:pict>
              </mc:Fallback>
            </mc:AlternateContent>
          </w:r>
        </w:p>
        <w:p w14:paraId="609FD702" w14:textId="77777777" w:rsidR="00A51001" w:rsidRDefault="00A51001">
          <w:pPr>
            <w:rPr>
              <w:color w:val="000000" w:themeColor="text1"/>
              <w:sz w:val="24"/>
              <w:szCs w:val="24"/>
            </w:rPr>
          </w:pPr>
          <w:r>
            <w:rPr>
              <w:color w:val="000000" w:themeColor="text1"/>
              <w:sz w:val="24"/>
              <w:szCs w:val="24"/>
            </w:rPr>
            <w:br w:type="page"/>
          </w:r>
        </w:p>
      </w:sdtContent>
    </w:sdt>
    <w:sdt>
      <w:sdtPr>
        <w:rPr>
          <w:rFonts w:asciiTheme="minorHAnsi" w:eastAsiaTheme="minorHAnsi" w:hAnsiTheme="minorHAnsi" w:cstheme="minorBidi"/>
          <w:color w:val="auto"/>
          <w:sz w:val="22"/>
          <w:szCs w:val="22"/>
          <w:lang w:val="en-GB"/>
        </w:rPr>
        <w:id w:val="-1357267496"/>
        <w:docPartObj>
          <w:docPartGallery w:val="Table of Contents"/>
          <w:docPartUnique/>
        </w:docPartObj>
      </w:sdtPr>
      <w:sdtEndPr>
        <w:rPr>
          <w:b/>
          <w:bCs/>
          <w:noProof/>
        </w:rPr>
      </w:sdtEndPr>
      <w:sdtContent>
        <w:p w14:paraId="6F085139" w14:textId="77777777" w:rsidR="00BB0C47" w:rsidRDefault="00BB0C47">
          <w:pPr>
            <w:pStyle w:val="TOCHeading"/>
          </w:pPr>
          <w:r>
            <w:t>Contents</w:t>
          </w:r>
        </w:p>
        <w:p w14:paraId="145A55F0" w14:textId="77777777" w:rsidR="00887A37" w:rsidRDefault="00BB0C4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4755364" w:history="1">
            <w:r w:rsidR="00887A37" w:rsidRPr="000C1BCD">
              <w:rPr>
                <w:rStyle w:val="Hyperlink"/>
                <w:noProof/>
              </w:rPr>
              <w:t>Introduction</w:t>
            </w:r>
            <w:r w:rsidR="00887A37">
              <w:rPr>
                <w:noProof/>
                <w:webHidden/>
              </w:rPr>
              <w:tab/>
            </w:r>
            <w:r w:rsidR="00887A37">
              <w:rPr>
                <w:noProof/>
                <w:webHidden/>
              </w:rPr>
              <w:fldChar w:fldCharType="begin"/>
            </w:r>
            <w:r w:rsidR="00887A37">
              <w:rPr>
                <w:noProof/>
                <w:webHidden/>
              </w:rPr>
              <w:instrText xml:space="preserve"> PAGEREF _Toc414755364 \h </w:instrText>
            </w:r>
            <w:r w:rsidR="00887A37">
              <w:rPr>
                <w:noProof/>
                <w:webHidden/>
              </w:rPr>
            </w:r>
            <w:r w:rsidR="00887A37">
              <w:rPr>
                <w:noProof/>
                <w:webHidden/>
              </w:rPr>
              <w:fldChar w:fldCharType="separate"/>
            </w:r>
            <w:r w:rsidR="00887A37">
              <w:rPr>
                <w:noProof/>
                <w:webHidden/>
              </w:rPr>
              <w:t>2</w:t>
            </w:r>
            <w:r w:rsidR="00887A37">
              <w:rPr>
                <w:noProof/>
                <w:webHidden/>
              </w:rPr>
              <w:fldChar w:fldCharType="end"/>
            </w:r>
          </w:hyperlink>
        </w:p>
        <w:p w14:paraId="689F866B" w14:textId="77777777" w:rsidR="00887A37" w:rsidRDefault="000307A4">
          <w:pPr>
            <w:pStyle w:val="TOC2"/>
            <w:tabs>
              <w:tab w:val="right" w:leader="dot" w:pos="9016"/>
            </w:tabs>
            <w:rPr>
              <w:rFonts w:eastAsiaTheme="minorEastAsia"/>
              <w:noProof/>
              <w:lang w:eastAsia="en-GB"/>
            </w:rPr>
          </w:pPr>
          <w:hyperlink w:anchor="_Toc414755365" w:history="1">
            <w:r w:rsidR="00887A37" w:rsidRPr="000C1BCD">
              <w:rPr>
                <w:rStyle w:val="Hyperlink"/>
                <w:noProof/>
              </w:rPr>
              <w:t>Team Members</w:t>
            </w:r>
            <w:r w:rsidR="00887A37">
              <w:rPr>
                <w:noProof/>
                <w:webHidden/>
              </w:rPr>
              <w:tab/>
            </w:r>
            <w:r w:rsidR="00887A37">
              <w:rPr>
                <w:noProof/>
                <w:webHidden/>
              </w:rPr>
              <w:fldChar w:fldCharType="begin"/>
            </w:r>
            <w:r w:rsidR="00887A37">
              <w:rPr>
                <w:noProof/>
                <w:webHidden/>
              </w:rPr>
              <w:instrText xml:space="preserve"> PAGEREF _Toc414755365 \h </w:instrText>
            </w:r>
            <w:r w:rsidR="00887A37">
              <w:rPr>
                <w:noProof/>
                <w:webHidden/>
              </w:rPr>
            </w:r>
            <w:r w:rsidR="00887A37">
              <w:rPr>
                <w:noProof/>
                <w:webHidden/>
              </w:rPr>
              <w:fldChar w:fldCharType="separate"/>
            </w:r>
            <w:r w:rsidR="00887A37">
              <w:rPr>
                <w:noProof/>
                <w:webHidden/>
              </w:rPr>
              <w:t>2</w:t>
            </w:r>
            <w:r w:rsidR="00887A37">
              <w:rPr>
                <w:noProof/>
                <w:webHidden/>
              </w:rPr>
              <w:fldChar w:fldCharType="end"/>
            </w:r>
          </w:hyperlink>
        </w:p>
        <w:p w14:paraId="4AF4937B" w14:textId="77777777" w:rsidR="00887A37" w:rsidRDefault="000307A4">
          <w:pPr>
            <w:pStyle w:val="TOC2"/>
            <w:tabs>
              <w:tab w:val="right" w:leader="dot" w:pos="9016"/>
            </w:tabs>
            <w:rPr>
              <w:rFonts w:eastAsiaTheme="minorEastAsia"/>
              <w:noProof/>
              <w:lang w:eastAsia="en-GB"/>
            </w:rPr>
          </w:pPr>
          <w:hyperlink w:anchor="_Toc414755366" w:history="1">
            <w:r w:rsidR="00887A37" w:rsidRPr="000C1BCD">
              <w:rPr>
                <w:rStyle w:val="Hyperlink"/>
                <w:noProof/>
              </w:rPr>
              <w:t>The System</w:t>
            </w:r>
            <w:r w:rsidR="00887A37">
              <w:rPr>
                <w:noProof/>
                <w:webHidden/>
              </w:rPr>
              <w:tab/>
            </w:r>
            <w:r w:rsidR="00887A37">
              <w:rPr>
                <w:noProof/>
                <w:webHidden/>
              </w:rPr>
              <w:fldChar w:fldCharType="begin"/>
            </w:r>
            <w:r w:rsidR="00887A37">
              <w:rPr>
                <w:noProof/>
                <w:webHidden/>
              </w:rPr>
              <w:instrText xml:space="preserve"> PAGEREF _Toc414755366 \h </w:instrText>
            </w:r>
            <w:r w:rsidR="00887A37">
              <w:rPr>
                <w:noProof/>
                <w:webHidden/>
              </w:rPr>
            </w:r>
            <w:r w:rsidR="00887A37">
              <w:rPr>
                <w:noProof/>
                <w:webHidden/>
              </w:rPr>
              <w:fldChar w:fldCharType="separate"/>
            </w:r>
            <w:r w:rsidR="00887A37">
              <w:rPr>
                <w:noProof/>
                <w:webHidden/>
              </w:rPr>
              <w:t>2</w:t>
            </w:r>
            <w:r w:rsidR="00887A37">
              <w:rPr>
                <w:noProof/>
                <w:webHidden/>
              </w:rPr>
              <w:fldChar w:fldCharType="end"/>
            </w:r>
          </w:hyperlink>
        </w:p>
        <w:p w14:paraId="23CAC302" w14:textId="77777777" w:rsidR="00887A37" w:rsidRDefault="000307A4">
          <w:pPr>
            <w:pStyle w:val="TOC2"/>
            <w:tabs>
              <w:tab w:val="right" w:leader="dot" w:pos="9016"/>
            </w:tabs>
            <w:rPr>
              <w:rFonts w:eastAsiaTheme="minorEastAsia"/>
              <w:noProof/>
              <w:lang w:eastAsia="en-GB"/>
            </w:rPr>
          </w:pPr>
          <w:hyperlink w:anchor="_Toc414755367" w:history="1">
            <w:r w:rsidR="00887A37" w:rsidRPr="000C1BCD">
              <w:rPr>
                <w:rStyle w:val="Hyperlink"/>
                <w:noProof/>
              </w:rPr>
              <w:t>The Methodology</w:t>
            </w:r>
            <w:r w:rsidR="00887A37">
              <w:rPr>
                <w:noProof/>
                <w:webHidden/>
              </w:rPr>
              <w:tab/>
            </w:r>
            <w:r w:rsidR="00887A37">
              <w:rPr>
                <w:noProof/>
                <w:webHidden/>
              </w:rPr>
              <w:fldChar w:fldCharType="begin"/>
            </w:r>
            <w:r w:rsidR="00887A37">
              <w:rPr>
                <w:noProof/>
                <w:webHidden/>
              </w:rPr>
              <w:instrText xml:space="preserve"> PAGEREF _Toc414755367 \h </w:instrText>
            </w:r>
            <w:r w:rsidR="00887A37">
              <w:rPr>
                <w:noProof/>
                <w:webHidden/>
              </w:rPr>
            </w:r>
            <w:r w:rsidR="00887A37">
              <w:rPr>
                <w:noProof/>
                <w:webHidden/>
              </w:rPr>
              <w:fldChar w:fldCharType="separate"/>
            </w:r>
            <w:r w:rsidR="00887A37">
              <w:rPr>
                <w:noProof/>
                <w:webHidden/>
              </w:rPr>
              <w:t>2</w:t>
            </w:r>
            <w:r w:rsidR="00887A37">
              <w:rPr>
                <w:noProof/>
                <w:webHidden/>
              </w:rPr>
              <w:fldChar w:fldCharType="end"/>
            </w:r>
          </w:hyperlink>
        </w:p>
        <w:p w14:paraId="34A7D7BA" w14:textId="77777777" w:rsidR="00887A37" w:rsidRDefault="000307A4">
          <w:pPr>
            <w:pStyle w:val="TOC3"/>
            <w:tabs>
              <w:tab w:val="right" w:leader="dot" w:pos="9016"/>
            </w:tabs>
            <w:rPr>
              <w:rFonts w:eastAsiaTheme="minorEastAsia"/>
              <w:noProof/>
              <w:lang w:eastAsia="en-GB"/>
            </w:rPr>
          </w:pPr>
          <w:hyperlink w:anchor="_Toc414755368" w:history="1">
            <w:r w:rsidR="00887A37" w:rsidRPr="000C1BCD">
              <w:rPr>
                <w:rStyle w:val="Hyperlink"/>
                <w:noProof/>
              </w:rPr>
              <w:t>System “Correctness”</w:t>
            </w:r>
            <w:r w:rsidR="00887A37">
              <w:rPr>
                <w:noProof/>
                <w:webHidden/>
              </w:rPr>
              <w:tab/>
            </w:r>
            <w:r w:rsidR="00887A37">
              <w:rPr>
                <w:noProof/>
                <w:webHidden/>
              </w:rPr>
              <w:fldChar w:fldCharType="begin"/>
            </w:r>
            <w:r w:rsidR="00887A37">
              <w:rPr>
                <w:noProof/>
                <w:webHidden/>
              </w:rPr>
              <w:instrText xml:space="preserve"> PAGEREF _Toc414755368 \h </w:instrText>
            </w:r>
            <w:r w:rsidR="00887A37">
              <w:rPr>
                <w:noProof/>
                <w:webHidden/>
              </w:rPr>
            </w:r>
            <w:r w:rsidR="00887A37">
              <w:rPr>
                <w:noProof/>
                <w:webHidden/>
              </w:rPr>
              <w:fldChar w:fldCharType="separate"/>
            </w:r>
            <w:r w:rsidR="00887A37">
              <w:rPr>
                <w:noProof/>
                <w:webHidden/>
              </w:rPr>
              <w:t>3</w:t>
            </w:r>
            <w:r w:rsidR="00887A37">
              <w:rPr>
                <w:noProof/>
                <w:webHidden/>
              </w:rPr>
              <w:fldChar w:fldCharType="end"/>
            </w:r>
          </w:hyperlink>
        </w:p>
        <w:p w14:paraId="260BD6A9" w14:textId="77777777" w:rsidR="00887A37" w:rsidRDefault="000307A4">
          <w:pPr>
            <w:pStyle w:val="TOC2"/>
            <w:tabs>
              <w:tab w:val="right" w:leader="dot" w:pos="9016"/>
            </w:tabs>
            <w:rPr>
              <w:rFonts w:eastAsiaTheme="minorEastAsia"/>
              <w:noProof/>
              <w:lang w:eastAsia="en-GB"/>
            </w:rPr>
          </w:pPr>
          <w:hyperlink w:anchor="_Toc414755369" w:history="1">
            <w:r w:rsidR="00887A37" w:rsidRPr="000C1BCD">
              <w:rPr>
                <w:rStyle w:val="Hyperlink"/>
                <w:noProof/>
              </w:rPr>
              <w:t>The Default System</w:t>
            </w:r>
            <w:r w:rsidR="00887A37">
              <w:rPr>
                <w:noProof/>
                <w:webHidden/>
              </w:rPr>
              <w:tab/>
            </w:r>
            <w:r w:rsidR="00887A37">
              <w:rPr>
                <w:noProof/>
                <w:webHidden/>
              </w:rPr>
              <w:fldChar w:fldCharType="begin"/>
            </w:r>
            <w:r w:rsidR="00887A37">
              <w:rPr>
                <w:noProof/>
                <w:webHidden/>
              </w:rPr>
              <w:instrText xml:space="preserve"> PAGEREF _Toc414755369 \h </w:instrText>
            </w:r>
            <w:r w:rsidR="00887A37">
              <w:rPr>
                <w:noProof/>
                <w:webHidden/>
              </w:rPr>
            </w:r>
            <w:r w:rsidR="00887A37">
              <w:rPr>
                <w:noProof/>
                <w:webHidden/>
              </w:rPr>
              <w:fldChar w:fldCharType="separate"/>
            </w:r>
            <w:r w:rsidR="00887A37">
              <w:rPr>
                <w:noProof/>
                <w:webHidden/>
              </w:rPr>
              <w:t>5</w:t>
            </w:r>
            <w:r w:rsidR="00887A37">
              <w:rPr>
                <w:noProof/>
                <w:webHidden/>
              </w:rPr>
              <w:fldChar w:fldCharType="end"/>
            </w:r>
          </w:hyperlink>
        </w:p>
        <w:p w14:paraId="2F36CDF0" w14:textId="77777777" w:rsidR="00887A37" w:rsidRDefault="000307A4">
          <w:pPr>
            <w:pStyle w:val="TOC2"/>
            <w:tabs>
              <w:tab w:val="right" w:leader="dot" w:pos="9016"/>
            </w:tabs>
            <w:rPr>
              <w:rFonts w:eastAsiaTheme="minorEastAsia"/>
              <w:noProof/>
              <w:lang w:eastAsia="en-GB"/>
            </w:rPr>
          </w:pPr>
          <w:hyperlink w:anchor="_Toc414755370" w:history="1">
            <w:r w:rsidR="00887A37" w:rsidRPr="000C1BCD">
              <w:rPr>
                <w:rStyle w:val="Hyperlink"/>
                <w:noProof/>
              </w:rPr>
              <w:t>Pre-Processing</w:t>
            </w:r>
            <w:r w:rsidR="00887A37">
              <w:rPr>
                <w:noProof/>
                <w:webHidden/>
              </w:rPr>
              <w:tab/>
            </w:r>
            <w:r w:rsidR="00887A37">
              <w:rPr>
                <w:noProof/>
                <w:webHidden/>
              </w:rPr>
              <w:fldChar w:fldCharType="begin"/>
            </w:r>
            <w:r w:rsidR="00887A37">
              <w:rPr>
                <w:noProof/>
                <w:webHidden/>
              </w:rPr>
              <w:instrText xml:space="preserve"> PAGEREF _Toc414755370 \h </w:instrText>
            </w:r>
            <w:r w:rsidR="00887A37">
              <w:rPr>
                <w:noProof/>
                <w:webHidden/>
              </w:rPr>
            </w:r>
            <w:r w:rsidR="00887A37">
              <w:rPr>
                <w:noProof/>
                <w:webHidden/>
              </w:rPr>
              <w:fldChar w:fldCharType="separate"/>
            </w:r>
            <w:r w:rsidR="00887A37">
              <w:rPr>
                <w:noProof/>
                <w:webHidden/>
              </w:rPr>
              <w:t>5</w:t>
            </w:r>
            <w:r w:rsidR="00887A37">
              <w:rPr>
                <w:noProof/>
                <w:webHidden/>
              </w:rPr>
              <w:fldChar w:fldCharType="end"/>
            </w:r>
          </w:hyperlink>
        </w:p>
        <w:p w14:paraId="64874109" w14:textId="77777777" w:rsidR="00887A37" w:rsidRDefault="000307A4">
          <w:pPr>
            <w:pStyle w:val="TOC2"/>
            <w:tabs>
              <w:tab w:val="right" w:leader="dot" w:pos="9016"/>
            </w:tabs>
            <w:rPr>
              <w:rFonts w:eastAsiaTheme="minorEastAsia"/>
              <w:noProof/>
              <w:lang w:eastAsia="en-GB"/>
            </w:rPr>
          </w:pPr>
          <w:hyperlink w:anchor="_Toc414755371" w:history="1">
            <w:r w:rsidR="00887A37" w:rsidRPr="000C1BCD">
              <w:rPr>
                <w:rStyle w:val="Hyperlink"/>
                <w:noProof/>
              </w:rPr>
              <w:t>Segmentation</w:t>
            </w:r>
            <w:r w:rsidR="00887A37">
              <w:rPr>
                <w:noProof/>
                <w:webHidden/>
              </w:rPr>
              <w:tab/>
            </w:r>
            <w:r w:rsidR="00887A37">
              <w:rPr>
                <w:noProof/>
                <w:webHidden/>
              </w:rPr>
              <w:fldChar w:fldCharType="begin"/>
            </w:r>
            <w:r w:rsidR="00887A37">
              <w:rPr>
                <w:noProof/>
                <w:webHidden/>
              </w:rPr>
              <w:instrText xml:space="preserve"> PAGEREF _Toc414755371 \h </w:instrText>
            </w:r>
            <w:r w:rsidR="00887A37">
              <w:rPr>
                <w:noProof/>
                <w:webHidden/>
              </w:rPr>
            </w:r>
            <w:r w:rsidR="00887A37">
              <w:rPr>
                <w:noProof/>
                <w:webHidden/>
              </w:rPr>
              <w:fldChar w:fldCharType="separate"/>
            </w:r>
            <w:r w:rsidR="00887A37">
              <w:rPr>
                <w:noProof/>
                <w:webHidden/>
              </w:rPr>
              <w:t>5</w:t>
            </w:r>
            <w:r w:rsidR="00887A37">
              <w:rPr>
                <w:noProof/>
                <w:webHidden/>
              </w:rPr>
              <w:fldChar w:fldCharType="end"/>
            </w:r>
          </w:hyperlink>
        </w:p>
        <w:p w14:paraId="33D6CFBC" w14:textId="77777777" w:rsidR="00887A37" w:rsidRDefault="000307A4">
          <w:pPr>
            <w:pStyle w:val="TOC2"/>
            <w:tabs>
              <w:tab w:val="right" w:leader="dot" w:pos="9016"/>
            </w:tabs>
            <w:rPr>
              <w:rFonts w:eastAsiaTheme="minorEastAsia"/>
              <w:noProof/>
              <w:lang w:eastAsia="en-GB"/>
            </w:rPr>
          </w:pPr>
          <w:hyperlink w:anchor="_Toc414755372" w:history="1">
            <w:r w:rsidR="00887A37" w:rsidRPr="000C1BCD">
              <w:rPr>
                <w:rStyle w:val="Hyperlink"/>
                <w:noProof/>
              </w:rPr>
              <w:t>Feature Extraction</w:t>
            </w:r>
            <w:r w:rsidR="00887A37">
              <w:rPr>
                <w:noProof/>
                <w:webHidden/>
              </w:rPr>
              <w:tab/>
            </w:r>
            <w:r w:rsidR="00887A37">
              <w:rPr>
                <w:noProof/>
                <w:webHidden/>
              </w:rPr>
              <w:fldChar w:fldCharType="begin"/>
            </w:r>
            <w:r w:rsidR="00887A37">
              <w:rPr>
                <w:noProof/>
                <w:webHidden/>
              </w:rPr>
              <w:instrText xml:space="preserve"> PAGEREF _Toc414755372 \h </w:instrText>
            </w:r>
            <w:r w:rsidR="00887A37">
              <w:rPr>
                <w:noProof/>
                <w:webHidden/>
              </w:rPr>
            </w:r>
            <w:r w:rsidR="00887A37">
              <w:rPr>
                <w:noProof/>
                <w:webHidden/>
              </w:rPr>
              <w:fldChar w:fldCharType="separate"/>
            </w:r>
            <w:r w:rsidR="00887A37">
              <w:rPr>
                <w:noProof/>
                <w:webHidden/>
              </w:rPr>
              <w:t>5</w:t>
            </w:r>
            <w:r w:rsidR="00887A37">
              <w:rPr>
                <w:noProof/>
                <w:webHidden/>
              </w:rPr>
              <w:fldChar w:fldCharType="end"/>
            </w:r>
          </w:hyperlink>
        </w:p>
        <w:p w14:paraId="52EC347D" w14:textId="77777777" w:rsidR="00887A37" w:rsidRDefault="000307A4">
          <w:pPr>
            <w:pStyle w:val="TOC2"/>
            <w:tabs>
              <w:tab w:val="right" w:leader="dot" w:pos="9016"/>
            </w:tabs>
            <w:rPr>
              <w:rFonts w:eastAsiaTheme="minorEastAsia"/>
              <w:noProof/>
              <w:lang w:eastAsia="en-GB"/>
            </w:rPr>
          </w:pPr>
          <w:hyperlink w:anchor="_Toc414755373" w:history="1">
            <w:r w:rsidR="00887A37" w:rsidRPr="000C1BCD">
              <w:rPr>
                <w:rStyle w:val="Hyperlink"/>
                <w:noProof/>
              </w:rPr>
              <w:t>Classifier</w:t>
            </w:r>
            <w:r w:rsidR="00887A37">
              <w:rPr>
                <w:noProof/>
                <w:webHidden/>
              </w:rPr>
              <w:tab/>
            </w:r>
            <w:r w:rsidR="00887A37">
              <w:rPr>
                <w:noProof/>
                <w:webHidden/>
              </w:rPr>
              <w:fldChar w:fldCharType="begin"/>
            </w:r>
            <w:r w:rsidR="00887A37">
              <w:rPr>
                <w:noProof/>
                <w:webHidden/>
              </w:rPr>
              <w:instrText xml:space="preserve"> PAGEREF _Toc414755373 \h </w:instrText>
            </w:r>
            <w:r w:rsidR="00887A37">
              <w:rPr>
                <w:noProof/>
                <w:webHidden/>
              </w:rPr>
            </w:r>
            <w:r w:rsidR="00887A37">
              <w:rPr>
                <w:noProof/>
                <w:webHidden/>
              </w:rPr>
              <w:fldChar w:fldCharType="separate"/>
            </w:r>
            <w:r w:rsidR="00887A37">
              <w:rPr>
                <w:noProof/>
                <w:webHidden/>
              </w:rPr>
              <w:t>5</w:t>
            </w:r>
            <w:r w:rsidR="00887A37">
              <w:rPr>
                <w:noProof/>
                <w:webHidden/>
              </w:rPr>
              <w:fldChar w:fldCharType="end"/>
            </w:r>
          </w:hyperlink>
        </w:p>
        <w:p w14:paraId="4AA68D68" w14:textId="77777777" w:rsidR="00887A37" w:rsidRDefault="000307A4">
          <w:pPr>
            <w:pStyle w:val="TOC1"/>
            <w:tabs>
              <w:tab w:val="right" w:leader="dot" w:pos="9016"/>
            </w:tabs>
            <w:rPr>
              <w:rFonts w:eastAsiaTheme="minorEastAsia"/>
              <w:noProof/>
              <w:lang w:eastAsia="en-GB"/>
            </w:rPr>
          </w:pPr>
          <w:hyperlink w:anchor="_Toc414755374" w:history="1">
            <w:r w:rsidR="00887A37" w:rsidRPr="000C1BCD">
              <w:rPr>
                <w:rStyle w:val="Hyperlink"/>
                <w:noProof/>
              </w:rPr>
              <w:t>Post-Processing</w:t>
            </w:r>
            <w:r w:rsidR="00887A37">
              <w:rPr>
                <w:noProof/>
                <w:webHidden/>
              </w:rPr>
              <w:tab/>
            </w:r>
            <w:r w:rsidR="00887A37">
              <w:rPr>
                <w:noProof/>
                <w:webHidden/>
              </w:rPr>
              <w:fldChar w:fldCharType="begin"/>
            </w:r>
            <w:r w:rsidR="00887A37">
              <w:rPr>
                <w:noProof/>
                <w:webHidden/>
              </w:rPr>
              <w:instrText xml:space="preserve"> PAGEREF _Toc414755374 \h </w:instrText>
            </w:r>
            <w:r w:rsidR="00887A37">
              <w:rPr>
                <w:noProof/>
                <w:webHidden/>
              </w:rPr>
            </w:r>
            <w:r w:rsidR="00887A37">
              <w:rPr>
                <w:noProof/>
                <w:webHidden/>
              </w:rPr>
              <w:fldChar w:fldCharType="separate"/>
            </w:r>
            <w:r w:rsidR="00887A37">
              <w:rPr>
                <w:noProof/>
                <w:webHidden/>
              </w:rPr>
              <w:t>6</w:t>
            </w:r>
            <w:r w:rsidR="00887A37">
              <w:rPr>
                <w:noProof/>
                <w:webHidden/>
              </w:rPr>
              <w:fldChar w:fldCharType="end"/>
            </w:r>
          </w:hyperlink>
        </w:p>
        <w:p w14:paraId="728B9B21" w14:textId="77777777" w:rsidR="00887A37" w:rsidRDefault="000307A4">
          <w:pPr>
            <w:pStyle w:val="TOC2"/>
            <w:tabs>
              <w:tab w:val="right" w:leader="dot" w:pos="9016"/>
            </w:tabs>
            <w:rPr>
              <w:rFonts w:eastAsiaTheme="minorEastAsia"/>
              <w:noProof/>
              <w:lang w:eastAsia="en-GB"/>
            </w:rPr>
          </w:pPr>
          <w:hyperlink w:anchor="_Toc414755375" w:history="1">
            <w:r w:rsidR="00887A37" w:rsidRPr="000C1BCD">
              <w:rPr>
                <w:rStyle w:val="Hyperlink"/>
                <w:noProof/>
              </w:rPr>
              <w:t>Brightness Enhancement</w:t>
            </w:r>
            <w:r w:rsidR="00887A37">
              <w:rPr>
                <w:noProof/>
                <w:webHidden/>
              </w:rPr>
              <w:tab/>
            </w:r>
            <w:r w:rsidR="00887A37">
              <w:rPr>
                <w:noProof/>
                <w:webHidden/>
              </w:rPr>
              <w:fldChar w:fldCharType="begin"/>
            </w:r>
            <w:r w:rsidR="00887A37">
              <w:rPr>
                <w:noProof/>
                <w:webHidden/>
              </w:rPr>
              <w:instrText xml:space="preserve"> PAGEREF _Toc414755375 \h </w:instrText>
            </w:r>
            <w:r w:rsidR="00887A37">
              <w:rPr>
                <w:noProof/>
                <w:webHidden/>
              </w:rPr>
            </w:r>
            <w:r w:rsidR="00887A37">
              <w:rPr>
                <w:noProof/>
                <w:webHidden/>
              </w:rPr>
              <w:fldChar w:fldCharType="separate"/>
            </w:r>
            <w:r w:rsidR="00887A37">
              <w:rPr>
                <w:noProof/>
                <w:webHidden/>
              </w:rPr>
              <w:t>6</w:t>
            </w:r>
            <w:r w:rsidR="00887A37">
              <w:rPr>
                <w:noProof/>
                <w:webHidden/>
              </w:rPr>
              <w:fldChar w:fldCharType="end"/>
            </w:r>
          </w:hyperlink>
        </w:p>
        <w:p w14:paraId="70CB44B6" w14:textId="77777777" w:rsidR="00887A37" w:rsidRDefault="000307A4">
          <w:pPr>
            <w:pStyle w:val="TOC2"/>
            <w:tabs>
              <w:tab w:val="right" w:leader="dot" w:pos="9016"/>
            </w:tabs>
            <w:rPr>
              <w:rFonts w:eastAsiaTheme="minorEastAsia"/>
              <w:noProof/>
              <w:lang w:eastAsia="en-GB"/>
            </w:rPr>
          </w:pPr>
          <w:hyperlink w:anchor="_Toc414755376" w:history="1">
            <w:r w:rsidR="00887A37" w:rsidRPr="000C1BCD">
              <w:rPr>
                <w:rStyle w:val="Hyperlink"/>
                <w:noProof/>
              </w:rPr>
              <w:t>Contrast Enhancement</w:t>
            </w:r>
            <w:r w:rsidR="00887A37">
              <w:rPr>
                <w:noProof/>
                <w:webHidden/>
              </w:rPr>
              <w:tab/>
            </w:r>
            <w:r w:rsidR="00887A37">
              <w:rPr>
                <w:noProof/>
                <w:webHidden/>
              </w:rPr>
              <w:fldChar w:fldCharType="begin"/>
            </w:r>
            <w:r w:rsidR="00887A37">
              <w:rPr>
                <w:noProof/>
                <w:webHidden/>
              </w:rPr>
              <w:instrText xml:space="preserve"> PAGEREF _Toc414755376 \h </w:instrText>
            </w:r>
            <w:r w:rsidR="00887A37">
              <w:rPr>
                <w:noProof/>
                <w:webHidden/>
              </w:rPr>
            </w:r>
            <w:r w:rsidR="00887A37">
              <w:rPr>
                <w:noProof/>
                <w:webHidden/>
              </w:rPr>
              <w:fldChar w:fldCharType="separate"/>
            </w:r>
            <w:r w:rsidR="00887A37">
              <w:rPr>
                <w:noProof/>
                <w:webHidden/>
              </w:rPr>
              <w:t>7</w:t>
            </w:r>
            <w:r w:rsidR="00887A37">
              <w:rPr>
                <w:noProof/>
                <w:webHidden/>
              </w:rPr>
              <w:fldChar w:fldCharType="end"/>
            </w:r>
          </w:hyperlink>
        </w:p>
        <w:p w14:paraId="4117E08B" w14:textId="77777777" w:rsidR="00887A37" w:rsidRDefault="000307A4">
          <w:pPr>
            <w:pStyle w:val="TOC3"/>
            <w:tabs>
              <w:tab w:val="right" w:leader="dot" w:pos="9016"/>
            </w:tabs>
            <w:rPr>
              <w:rFonts w:eastAsiaTheme="minorEastAsia"/>
              <w:noProof/>
              <w:lang w:eastAsia="en-GB"/>
            </w:rPr>
          </w:pPr>
          <w:hyperlink w:anchor="_Toc414755377" w:history="1">
            <w:r w:rsidR="00887A37" w:rsidRPr="000C1BCD">
              <w:rPr>
                <w:rStyle w:val="Hyperlink"/>
                <w:noProof/>
              </w:rPr>
              <w:t>Automated Linear Stretch</w:t>
            </w:r>
            <w:r w:rsidR="00887A37">
              <w:rPr>
                <w:noProof/>
                <w:webHidden/>
              </w:rPr>
              <w:tab/>
            </w:r>
            <w:r w:rsidR="00887A37">
              <w:rPr>
                <w:noProof/>
                <w:webHidden/>
              </w:rPr>
              <w:fldChar w:fldCharType="begin"/>
            </w:r>
            <w:r w:rsidR="00887A37">
              <w:rPr>
                <w:noProof/>
                <w:webHidden/>
              </w:rPr>
              <w:instrText xml:space="preserve"> PAGEREF _Toc414755377 \h </w:instrText>
            </w:r>
            <w:r w:rsidR="00887A37">
              <w:rPr>
                <w:noProof/>
                <w:webHidden/>
              </w:rPr>
            </w:r>
            <w:r w:rsidR="00887A37">
              <w:rPr>
                <w:noProof/>
                <w:webHidden/>
              </w:rPr>
              <w:fldChar w:fldCharType="separate"/>
            </w:r>
            <w:r w:rsidR="00887A37">
              <w:rPr>
                <w:noProof/>
                <w:webHidden/>
              </w:rPr>
              <w:t>7</w:t>
            </w:r>
            <w:r w:rsidR="00887A37">
              <w:rPr>
                <w:noProof/>
                <w:webHidden/>
              </w:rPr>
              <w:fldChar w:fldCharType="end"/>
            </w:r>
          </w:hyperlink>
        </w:p>
        <w:p w14:paraId="4C0E1A06" w14:textId="77777777" w:rsidR="00887A37" w:rsidRDefault="000307A4">
          <w:pPr>
            <w:pStyle w:val="TOC3"/>
            <w:tabs>
              <w:tab w:val="right" w:leader="dot" w:pos="9016"/>
            </w:tabs>
            <w:rPr>
              <w:rFonts w:eastAsiaTheme="minorEastAsia"/>
              <w:noProof/>
              <w:lang w:eastAsia="en-GB"/>
            </w:rPr>
          </w:pPr>
          <w:hyperlink w:anchor="_Toc414755378" w:history="1">
            <w:r w:rsidR="00887A37" w:rsidRPr="000C1BCD">
              <w:rPr>
                <w:rStyle w:val="Hyperlink"/>
                <w:noProof/>
              </w:rPr>
              <w:t>Histogram Equalisation</w:t>
            </w:r>
            <w:r w:rsidR="00887A37">
              <w:rPr>
                <w:noProof/>
                <w:webHidden/>
              </w:rPr>
              <w:tab/>
            </w:r>
            <w:r w:rsidR="00887A37">
              <w:rPr>
                <w:noProof/>
                <w:webHidden/>
              </w:rPr>
              <w:fldChar w:fldCharType="begin"/>
            </w:r>
            <w:r w:rsidR="00887A37">
              <w:rPr>
                <w:noProof/>
                <w:webHidden/>
              </w:rPr>
              <w:instrText xml:space="preserve"> PAGEREF _Toc414755378 \h </w:instrText>
            </w:r>
            <w:r w:rsidR="00887A37">
              <w:rPr>
                <w:noProof/>
                <w:webHidden/>
              </w:rPr>
            </w:r>
            <w:r w:rsidR="00887A37">
              <w:rPr>
                <w:noProof/>
                <w:webHidden/>
              </w:rPr>
              <w:fldChar w:fldCharType="separate"/>
            </w:r>
            <w:r w:rsidR="00887A37">
              <w:rPr>
                <w:noProof/>
                <w:webHidden/>
              </w:rPr>
              <w:t>7</w:t>
            </w:r>
            <w:r w:rsidR="00887A37">
              <w:rPr>
                <w:noProof/>
                <w:webHidden/>
              </w:rPr>
              <w:fldChar w:fldCharType="end"/>
            </w:r>
          </w:hyperlink>
        </w:p>
        <w:p w14:paraId="540936BD" w14:textId="77777777" w:rsidR="00887A37" w:rsidRDefault="000307A4">
          <w:pPr>
            <w:pStyle w:val="TOC3"/>
            <w:tabs>
              <w:tab w:val="right" w:leader="dot" w:pos="9016"/>
            </w:tabs>
            <w:rPr>
              <w:rFonts w:eastAsiaTheme="minorEastAsia"/>
              <w:noProof/>
              <w:lang w:eastAsia="en-GB"/>
            </w:rPr>
          </w:pPr>
          <w:hyperlink w:anchor="_Toc414755379" w:history="1">
            <w:r w:rsidR="00887A37" w:rsidRPr="000C1BCD">
              <w:rPr>
                <w:rStyle w:val="Hyperlink"/>
                <w:noProof/>
              </w:rPr>
              <w:t>Power Law</w:t>
            </w:r>
            <w:r w:rsidR="00887A37">
              <w:rPr>
                <w:noProof/>
                <w:webHidden/>
              </w:rPr>
              <w:tab/>
            </w:r>
            <w:r w:rsidR="00887A37">
              <w:rPr>
                <w:noProof/>
                <w:webHidden/>
              </w:rPr>
              <w:fldChar w:fldCharType="begin"/>
            </w:r>
            <w:r w:rsidR="00887A37">
              <w:rPr>
                <w:noProof/>
                <w:webHidden/>
              </w:rPr>
              <w:instrText xml:space="preserve"> PAGEREF _Toc414755379 \h </w:instrText>
            </w:r>
            <w:r w:rsidR="00887A37">
              <w:rPr>
                <w:noProof/>
                <w:webHidden/>
              </w:rPr>
            </w:r>
            <w:r w:rsidR="00887A37">
              <w:rPr>
                <w:noProof/>
                <w:webHidden/>
              </w:rPr>
              <w:fldChar w:fldCharType="separate"/>
            </w:r>
            <w:r w:rsidR="00887A37">
              <w:rPr>
                <w:noProof/>
                <w:webHidden/>
              </w:rPr>
              <w:t>8</w:t>
            </w:r>
            <w:r w:rsidR="00887A37">
              <w:rPr>
                <w:noProof/>
                <w:webHidden/>
              </w:rPr>
              <w:fldChar w:fldCharType="end"/>
            </w:r>
          </w:hyperlink>
        </w:p>
        <w:p w14:paraId="0085D358" w14:textId="77777777" w:rsidR="00887A37" w:rsidRDefault="000307A4">
          <w:pPr>
            <w:pStyle w:val="TOC3"/>
            <w:tabs>
              <w:tab w:val="right" w:leader="dot" w:pos="9016"/>
            </w:tabs>
            <w:rPr>
              <w:rFonts w:eastAsiaTheme="minorEastAsia"/>
              <w:noProof/>
              <w:lang w:eastAsia="en-GB"/>
            </w:rPr>
          </w:pPr>
          <w:hyperlink w:anchor="_Toc414755380" w:history="1">
            <w:r w:rsidR="00887A37" w:rsidRPr="000C1BCD">
              <w:rPr>
                <w:rStyle w:val="Hyperlink"/>
                <w:noProof/>
              </w:rPr>
              <w:t>Summary</w:t>
            </w:r>
            <w:r w:rsidR="00887A37">
              <w:rPr>
                <w:noProof/>
                <w:webHidden/>
              </w:rPr>
              <w:tab/>
            </w:r>
            <w:r w:rsidR="00887A37">
              <w:rPr>
                <w:noProof/>
                <w:webHidden/>
              </w:rPr>
              <w:fldChar w:fldCharType="begin"/>
            </w:r>
            <w:r w:rsidR="00887A37">
              <w:rPr>
                <w:noProof/>
                <w:webHidden/>
              </w:rPr>
              <w:instrText xml:space="preserve"> PAGEREF _Toc414755380 \h </w:instrText>
            </w:r>
            <w:r w:rsidR="00887A37">
              <w:rPr>
                <w:noProof/>
                <w:webHidden/>
              </w:rPr>
            </w:r>
            <w:r w:rsidR="00887A37">
              <w:rPr>
                <w:noProof/>
                <w:webHidden/>
              </w:rPr>
              <w:fldChar w:fldCharType="separate"/>
            </w:r>
            <w:r w:rsidR="00887A37">
              <w:rPr>
                <w:noProof/>
                <w:webHidden/>
              </w:rPr>
              <w:t>10</w:t>
            </w:r>
            <w:r w:rsidR="00887A37">
              <w:rPr>
                <w:noProof/>
                <w:webHidden/>
              </w:rPr>
              <w:fldChar w:fldCharType="end"/>
            </w:r>
          </w:hyperlink>
        </w:p>
        <w:p w14:paraId="290992EA" w14:textId="77777777" w:rsidR="00887A37" w:rsidRDefault="000307A4">
          <w:pPr>
            <w:pStyle w:val="TOC2"/>
            <w:tabs>
              <w:tab w:val="right" w:leader="dot" w:pos="9016"/>
            </w:tabs>
            <w:rPr>
              <w:rFonts w:eastAsiaTheme="minorEastAsia"/>
              <w:noProof/>
              <w:lang w:eastAsia="en-GB"/>
            </w:rPr>
          </w:pPr>
          <w:hyperlink w:anchor="_Toc414755381" w:history="1">
            <w:r w:rsidR="00887A37" w:rsidRPr="000C1BCD">
              <w:rPr>
                <w:rStyle w:val="Hyperlink"/>
                <w:noProof/>
              </w:rPr>
              <w:t>Noise Reduction</w:t>
            </w:r>
            <w:r w:rsidR="00887A37">
              <w:rPr>
                <w:noProof/>
                <w:webHidden/>
              </w:rPr>
              <w:tab/>
            </w:r>
            <w:r w:rsidR="00887A37">
              <w:rPr>
                <w:noProof/>
                <w:webHidden/>
              </w:rPr>
              <w:fldChar w:fldCharType="begin"/>
            </w:r>
            <w:r w:rsidR="00887A37">
              <w:rPr>
                <w:noProof/>
                <w:webHidden/>
              </w:rPr>
              <w:instrText xml:space="preserve"> PAGEREF _Toc414755381 \h </w:instrText>
            </w:r>
            <w:r w:rsidR="00887A37">
              <w:rPr>
                <w:noProof/>
                <w:webHidden/>
              </w:rPr>
            </w:r>
            <w:r w:rsidR="00887A37">
              <w:rPr>
                <w:noProof/>
                <w:webHidden/>
              </w:rPr>
              <w:fldChar w:fldCharType="separate"/>
            </w:r>
            <w:r w:rsidR="00887A37">
              <w:rPr>
                <w:noProof/>
                <w:webHidden/>
              </w:rPr>
              <w:t>11</w:t>
            </w:r>
            <w:r w:rsidR="00887A37">
              <w:rPr>
                <w:noProof/>
                <w:webHidden/>
              </w:rPr>
              <w:fldChar w:fldCharType="end"/>
            </w:r>
          </w:hyperlink>
        </w:p>
        <w:p w14:paraId="6F55DA78" w14:textId="77777777" w:rsidR="00887A37" w:rsidRDefault="000307A4">
          <w:pPr>
            <w:pStyle w:val="TOC2"/>
            <w:tabs>
              <w:tab w:val="right" w:leader="dot" w:pos="9016"/>
            </w:tabs>
            <w:rPr>
              <w:rFonts w:eastAsiaTheme="minorEastAsia"/>
              <w:noProof/>
              <w:lang w:eastAsia="en-GB"/>
            </w:rPr>
          </w:pPr>
          <w:hyperlink w:anchor="_Toc414755382" w:history="1">
            <w:r w:rsidR="00887A37" w:rsidRPr="000C1BCD">
              <w:rPr>
                <w:rStyle w:val="Hyperlink"/>
                <w:noProof/>
              </w:rPr>
              <w:t>Low Pass Filter (LPF)</w:t>
            </w:r>
            <w:r w:rsidR="00887A37">
              <w:rPr>
                <w:noProof/>
                <w:webHidden/>
              </w:rPr>
              <w:tab/>
            </w:r>
            <w:r w:rsidR="00887A37">
              <w:rPr>
                <w:noProof/>
                <w:webHidden/>
              </w:rPr>
              <w:fldChar w:fldCharType="begin"/>
            </w:r>
            <w:r w:rsidR="00887A37">
              <w:rPr>
                <w:noProof/>
                <w:webHidden/>
              </w:rPr>
              <w:instrText xml:space="preserve"> PAGEREF _Toc414755382 \h </w:instrText>
            </w:r>
            <w:r w:rsidR="00887A37">
              <w:rPr>
                <w:noProof/>
                <w:webHidden/>
              </w:rPr>
            </w:r>
            <w:r w:rsidR="00887A37">
              <w:rPr>
                <w:noProof/>
                <w:webHidden/>
              </w:rPr>
              <w:fldChar w:fldCharType="separate"/>
            </w:r>
            <w:r w:rsidR="00887A37">
              <w:rPr>
                <w:noProof/>
                <w:webHidden/>
              </w:rPr>
              <w:t>11</w:t>
            </w:r>
            <w:r w:rsidR="00887A37">
              <w:rPr>
                <w:noProof/>
                <w:webHidden/>
              </w:rPr>
              <w:fldChar w:fldCharType="end"/>
            </w:r>
          </w:hyperlink>
        </w:p>
        <w:p w14:paraId="4BAB3387" w14:textId="77777777" w:rsidR="00887A37" w:rsidRDefault="000307A4">
          <w:pPr>
            <w:pStyle w:val="TOC2"/>
            <w:tabs>
              <w:tab w:val="right" w:leader="dot" w:pos="9016"/>
            </w:tabs>
            <w:rPr>
              <w:rFonts w:eastAsiaTheme="minorEastAsia"/>
              <w:noProof/>
              <w:lang w:eastAsia="en-GB"/>
            </w:rPr>
          </w:pPr>
          <w:hyperlink w:anchor="_Toc414755383" w:history="1">
            <w:r w:rsidR="00887A37" w:rsidRPr="000C1BCD">
              <w:rPr>
                <w:rStyle w:val="Hyperlink"/>
                <w:noProof/>
              </w:rPr>
              <w:t>Median Filter</w:t>
            </w:r>
            <w:r w:rsidR="00887A37">
              <w:rPr>
                <w:noProof/>
                <w:webHidden/>
              </w:rPr>
              <w:tab/>
            </w:r>
            <w:r w:rsidR="00887A37">
              <w:rPr>
                <w:noProof/>
                <w:webHidden/>
              </w:rPr>
              <w:fldChar w:fldCharType="begin"/>
            </w:r>
            <w:r w:rsidR="00887A37">
              <w:rPr>
                <w:noProof/>
                <w:webHidden/>
              </w:rPr>
              <w:instrText xml:space="preserve"> PAGEREF _Toc414755383 \h </w:instrText>
            </w:r>
            <w:r w:rsidR="00887A37">
              <w:rPr>
                <w:noProof/>
                <w:webHidden/>
              </w:rPr>
            </w:r>
            <w:r w:rsidR="00887A37">
              <w:rPr>
                <w:noProof/>
                <w:webHidden/>
              </w:rPr>
              <w:fldChar w:fldCharType="separate"/>
            </w:r>
            <w:r w:rsidR="00887A37">
              <w:rPr>
                <w:noProof/>
                <w:webHidden/>
              </w:rPr>
              <w:t>12</w:t>
            </w:r>
            <w:r w:rsidR="00887A37">
              <w:rPr>
                <w:noProof/>
                <w:webHidden/>
              </w:rPr>
              <w:fldChar w:fldCharType="end"/>
            </w:r>
          </w:hyperlink>
        </w:p>
        <w:p w14:paraId="01E4A2EE" w14:textId="77777777" w:rsidR="00887A37" w:rsidRDefault="000307A4">
          <w:pPr>
            <w:pStyle w:val="TOC2"/>
            <w:tabs>
              <w:tab w:val="right" w:leader="dot" w:pos="9016"/>
            </w:tabs>
            <w:rPr>
              <w:rFonts w:eastAsiaTheme="minorEastAsia"/>
              <w:noProof/>
              <w:lang w:eastAsia="en-GB"/>
            </w:rPr>
          </w:pPr>
          <w:hyperlink w:anchor="_Toc414755384" w:history="1">
            <w:r w:rsidR="00887A37" w:rsidRPr="000C1BCD">
              <w:rPr>
                <w:rStyle w:val="Hyperlink"/>
                <w:noProof/>
              </w:rPr>
              <w:t>Summary</w:t>
            </w:r>
            <w:r w:rsidR="00887A37">
              <w:rPr>
                <w:noProof/>
                <w:webHidden/>
              </w:rPr>
              <w:tab/>
            </w:r>
            <w:r w:rsidR="00887A37">
              <w:rPr>
                <w:noProof/>
                <w:webHidden/>
              </w:rPr>
              <w:fldChar w:fldCharType="begin"/>
            </w:r>
            <w:r w:rsidR="00887A37">
              <w:rPr>
                <w:noProof/>
                <w:webHidden/>
              </w:rPr>
              <w:instrText xml:space="preserve"> PAGEREF _Toc414755384 \h </w:instrText>
            </w:r>
            <w:r w:rsidR="00887A37">
              <w:rPr>
                <w:noProof/>
                <w:webHidden/>
              </w:rPr>
            </w:r>
            <w:r w:rsidR="00887A37">
              <w:rPr>
                <w:noProof/>
                <w:webHidden/>
              </w:rPr>
              <w:fldChar w:fldCharType="separate"/>
            </w:r>
            <w:r w:rsidR="00887A37">
              <w:rPr>
                <w:noProof/>
                <w:webHidden/>
              </w:rPr>
              <w:t>12</w:t>
            </w:r>
            <w:r w:rsidR="00887A37">
              <w:rPr>
                <w:noProof/>
                <w:webHidden/>
              </w:rPr>
              <w:fldChar w:fldCharType="end"/>
            </w:r>
          </w:hyperlink>
        </w:p>
        <w:p w14:paraId="3B4B329E" w14:textId="77777777" w:rsidR="00887A37" w:rsidRDefault="000307A4">
          <w:pPr>
            <w:pStyle w:val="TOC1"/>
            <w:tabs>
              <w:tab w:val="right" w:leader="dot" w:pos="9016"/>
            </w:tabs>
            <w:rPr>
              <w:rFonts w:eastAsiaTheme="minorEastAsia"/>
              <w:noProof/>
              <w:lang w:eastAsia="en-GB"/>
            </w:rPr>
          </w:pPr>
          <w:hyperlink w:anchor="_Toc414755385" w:history="1">
            <w:r w:rsidR="00887A37" w:rsidRPr="000C1BCD">
              <w:rPr>
                <w:rStyle w:val="Hyperlink"/>
                <w:noProof/>
              </w:rPr>
              <w:t>Segmentation and Post Processing</w:t>
            </w:r>
            <w:r w:rsidR="00887A37">
              <w:rPr>
                <w:noProof/>
                <w:webHidden/>
              </w:rPr>
              <w:tab/>
            </w:r>
            <w:r w:rsidR="00887A37">
              <w:rPr>
                <w:noProof/>
                <w:webHidden/>
              </w:rPr>
              <w:fldChar w:fldCharType="begin"/>
            </w:r>
            <w:r w:rsidR="00887A37">
              <w:rPr>
                <w:noProof/>
                <w:webHidden/>
              </w:rPr>
              <w:instrText xml:space="preserve"> PAGEREF _Toc414755385 \h </w:instrText>
            </w:r>
            <w:r w:rsidR="00887A37">
              <w:rPr>
                <w:noProof/>
                <w:webHidden/>
              </w:rPr>
            </w:r>
            <w:r w:rsidR="00887A37">
              <w:rPr>
                <w:noProof/>
                <w:webHidden/>
              </w:rPr>
              <w:fldChar w:fldCharType="separate"/>
            </w:r>
            <w:r w:rsidR="00887A37">
              <w:rPr>
                <w:noProof/>
                <w:webHidden/>
              </w:rPr>
              <w:t>13</w:t>
            </w:r>
            <w:r w:rsidR="00887A37">
              <w:rPr>
                <w:noProof/>
                <w:webHidden/>
              </w:rPr>
              <w:fldChar w:fldCharType="end"/>
            </w:r>
          </w:hyperlink>
        </w:p>
        <w:p w14:paraId="4EE1AD0B" w14:textId="77777777" w:rsidR="00887A37" w:rsidRDefault="000307A4">
          <w:pPr>
            <w:pStyle w:val="TOC1"/>
            <w:tabs>
              <w:tab w:val="right" w:leader="dot" w:pos="9016"/>
            </w:tabs>
            <w:rPr>
              <w:rFonts w:eastAsiaTheme="minorEastAsia"/>
              <w:noProof/>
              <w:lang w:eastAsia="en-GB"/>
            </w:rPr>
          </w:pPr>
          <w:hyperlink w:anchor="_Toc414755386" w:history="1">
            <w:r w:rsidR="00887A37" w:rsidRPr="000C1BCD">
              <w:rPr>
                <w:rStyle w:val="Hyperlink"/>
                <w:noProof/>
              </w:rPr>
              <w:t>Feature Extraction</w:t>
            </w:r>
            <w:r w:rsidR="00887A37">
              <w:rPr>
                <w:noProof/>
                <w:webHidden/>
              </w:rPr>
              <w:tab/>
            </w:r>
            <w:r w:rsidR="00887A37">
              <w:rPr>
                <w:noProof/>
                <w:webHidden/>
              </w:rPr>
              <w:fldChar w:fldCharType="begin"/>
            </w:r>
            <w:r w:rsidR="00887A37">
              <w:rPr>
                <w:noProof/>
                <w:webHidden/>
              </w:rPr>
              <w:instrText xml:space="preserve"> PAGEREF _Toc414755386 \h </w:instrText>
            </w:r>
            <w:r w:rsidR="00887A37">
              <w:rPr>
                <w:noProof/>
                <w:webHidden/>
              </w:rPr>
            </w:r>
            <w:r w:rsidR="00887A37">
              <w:rPr>
                <w:noProof/>
                <w:webHidden/>
              </w:rPr>
              <w:fldChar w:fldCharType="separate"/>
            </w:r>
            <w:r w:rsidR="00887A37">
              <w:rPr>
                <w:noProof/>
                <w:webHidden/>
              </w:rPr>
              <w:t>14</w:t>
            </w:r>
            <w:r w:rsidR="00887A37">
              <w:rPr>
                <w:noProof/>
                <w:webHidden/>
              </w:rPr>
              <w:fldChar w:fldCharType="end"/>
            </w:r>
          </w:hyperlink>
        </w:p>
        <w:p w14:paraId="42B86114" w14:textId="77777777" w:rsidR="00887A37" w:rsidRDefault="000307A4">
          <w:pPr>
            <w:pStyle w:val="TOC1"/>
            <w:tabs>
              <w:tab w:val="right" w:leader="dot" w:pos="9016"/>
            </w:tabs>
            <w:rPr>
              <w:rFonts w:eastAsiaTheme="minorEastAsia"/>
              <w:noProof/>
              <w:lang w:eastAsia="en-GB"/>
            </w:rPr>
          </w:pPr>
          <w:hyperlink w:anchor="_Toc414755387" w:history="1">
            <w:r w:rsidR="00887A37" w:rsidRPr="000C1BCD">
              <w:rPr>
                <w:rStyle w:val="Hyperlink"/>
                <w:noProof/>
              </w:rPr>
              <w:t>Classification</w:t>
            </w:r>
            <w:r w:rsidR="00887A37">
              <w:rPr>
                <w:noProof/>
                <w:webHidden/>
              </w:rPr>
              <w:tab/>
            </w:r>
            <w:r w:rsidR="00887A37">
              <w:rPr>
                <w:noProof/>
                <w:webHidden/>
              </w:rPr>
              <w:fldChar w:fldCharType="begin"/>
            </w:r>
            <w:r w:rsidR="00887A37">
              <w:rPr>
                <w:noProof/>
                <w:webHidden/>
              </w:rPr>
              <w:instrText xml:space="preserve"> PAGEREF _Toc414755387 \h </w:instrText>
            </w:r>
            <w:r w:rsidR="00887A37">
              <w:rPr>
                <w:noProof/>
                <w:webHidden/>
              </w:rPr>
            </w:r>
            <w:r w:rsidR="00887A37">
              <w:rPr>
                <w:noProof/>
                <w:webHidden/>
              </w:rPr>
              <w:fldChar w:fldCharType="separate"/>
            </w:r>
            <w:r w:rsidR="00887A37">
              <w:rPr>
                <w:noProof/>
                <w:webHidden/>
              </w:rPr>
              <w:t>15</w:t>
            </w:r>
            <w:r w:rsidR="00887A37">
              <w:rPr>
                <w:noProof/>
                <w:webHidden/>
              </w:rPr>
              <w:fldChar w:fldCharType="end"/>
            </w:r>
          </w:hyperlink>
        </w:p>
        <w:p w14:paraId="36710D30" w14:textId="77777777" w:rsidR="00887A37" w:rsidRDefault="000307A4">
          <w:pPr>
            <w:pStyle w:val="TOC1"/>
            <w:tabs>
              <w:tab w:val="right" w:leader="dot" w:pos="9016"/>
            </w:tabs>
            <w:rPr>
              <w:rFonts w:eastAsiaTheme="minorEastAsia"/>
              <w:noProof/>
              <w:lang w:eastAsia="en-GB"/>
            </w:rPr>
          </w:pPr>
          <w:hyperlink w:anchor="_Toc414755388" w:history="1">
            <w:r w:rsidR="00887A37" w:rsidRPr="000C1BCD">
              <w:rPr>
                <w:rStyle w:val="Hyperlink"/>
                <w:noProof/>
              </w:rPr>
              <w:t>Appendix</w:t>
            </w:r>
            <w:r w:rsidR="00887A37">
              <w:rPr>
                <w:noProof/>
                <w:webHidden/>
              </w:rPr>
              <w:tab/>
            </w:r>
            <w:r w:rsidR="00887A37">
              <w:rPr>
                <w:noProof/>
                <w:webHidden/>
              </w:rPr>
              <w:fldChar w:fldCharType="begin"/>
            </w:r>
            <w:r w:rsidR="00887A37">
              <w:rPr>
                <w:noProof/>
                <w:webHidden/>
              </w:rPr>
              <w:instrText xml:space="preserve"> PAGEREF _Toc414755388 \h </w:instrText>
            </w:r>
            <w:r w:rsidR="00887A37">
              <w:rPr>
                <w:noProof/>
                <w:webHidden/>
              </w:rPr>
            </w:r>
            <w:r w:rsidR="00887A37">
              <w:rPr>
                <w:noProof/>
                <w:webHidden/>
              </w:rPr>
              <w:fldChar w:fldCharType="separate"/>
            </w:r>
            <w:r w:rsidR="00887A37">
              <w:rPr>
                <w:noProof/>
                <w:webHidden/>
              </w:rPr>
              <w:t>16</w:t>
            </w:r>
            <w:r w:rsidR="00887A37">
              <w:rPr>
                <w:noProof/>
                <w:webHidden/>
              </w:rPr>
              <w:fldChar w:fldCharType="end"/>
            </w:r>
          </w:hyperlink>
        </w:p>
        <w:p w14:paraId="2A13CADF" w14:textId="77777777" w:rsidR="00887A37" w:rsidRDefault="000307A4">
          <w:pPr>
            <w:pStyle w:val="TOC2"/>
            <w:tabs>
              <w:tab w:val="right" w:leader="dot" w:pos="9016"/>
            </w:tabs>
            <w:rPr>
              <w:rFonts w:eastAsiaTheme="minorEastAsia"/>
              <w:noProof/>
              <w:lang w:eastAsia="en-GB"/>
            </w:rPr>
          </w:pPr>
          <w:hyperlink w:anchor="_Toc414755389" w:history="1">
            <w:r w:rsidR="00887A37" w:rsidRPr="000C1BCD">
              <w:rPr>
                <w:rStyle w:val="Hyperlink"/>
                <w:noProof/>
              </w:rPr>
              <w:t>System Instructions</w:t>
            </w:r>
            <w:r w:rsidR="00887A37">
              <w:rPr>
                <w:noProof/>
                <w:webHidden/>
              </w:rPr>
              <w:tab/>
            </w:r>
            <w:r w:rsidR="00887A37">
              <w:rPr>
                <w:noProof/>
                <w:webHidden/>
              </w:rPr>
              <w:fldChar w:fldCharType="begin"/>
            </w:r>
            <w:r w:rsidR="00887A37">
              <w:rPr>
                <w:noProof/>
                <w:webHidden/>
              </w:rPr>
              <w:instrText xml:space="preserve"> PAGEREF _Toc414755389 \h </w:instrText>
            </w:r>
            <w:r w:rsidR="00887A37">
              <w:rPr>
                <w:noProof/>
                <w:webHidden/>
              </w:rPr>
            </w:r>
            <w:r w:rsidR="00887A37">
              <w:rPr>
                <w:noProof/>
                <w:webHidden/>
              </w:rPr>
              <w:fldChar w:fldCharType="separate"/>
            </w:r>
            <w:r w:rsidR="00887A37">
              <w:rPr>
                <w:noProof/>
                <w:webHidden/>
              </w:rPr>
              <w:t>16</w:t>
            </w:r>
            <w:r w:rsidR="00887A37">
              <w:rPr>
                <w:noProof/>
                <w:webHidden/>
              </w:rPr>
              <w:fldChar w:fldCharType="end"/>
            </w:r>
          </w:hyperlink>
        </w:p>
        <w:p w14:paraId="2D20EE52" w14:textId="77777777" w:rsidR="00BB0C47" w:rsidRDefault="00BB0C47">
          <w:r>
            <w:rPr>
              <w:b/>
              <w:bCs/>
              <w:noProof/>
            </w:rPr>
            <w:fldChar w:fldCharType="end"/>
          </w:r>
        </w:p>
      </w:sdtContent>
    </w:sdt>
    <w:p w14:paraId="636387F1" w14:textId="77777777" w:rsidR="00BB0C47" w:rsidRDefault="00BB0C47">
      <w:r>
        <w:br w:type="page"/>
      </w:r>
    </w:p>
    <w:p w14:paraId="7C6325AD" w14:textId="77777777" w:rsidR="007A3CF3" w:rsidRDefault="006C2A5C" w:rsidP="006C2A5C">
      <w:pPr>
        <w:pStyle w:val="Heading1"/>
      </w:pPr>
      <w:bookmarkStart w:id="0" w:name="_Toc414755364"/>
      <w:r>
        <w:lastRenderedPageBreak/>
        <w:t>Introduction</w:t>
      </w:r>
      <w:bookmarkEnd w:id="0"/>
    </w:p>
    <w:p w14:paraId="02A96B17" w14:textId="56C11B18" w:rsidR="006C2A5C" w:rsidRDefault="006C2A5C" w:rsidP="006C2A5C">
      <w:r>
        <w:t>This is a report on the Automated Image Recognition System (</w:t>
      </w:r>
      <w:proofErr w:type="spellStart"/>
      <w:r>
        <w:t>AIRSystem</w:t>
      </w:r>
      <w:proofErr w:type="spellEnd"/>
      <w:r>
        <w:t>) developed by Group 8 for CSC3030 – Intelligent Information Systems.</w:t>
      </w:r>
    </w:p>
    <w:p w14:paraId="3D519EC0" w14:textId="31F2E2D0" w:rsidR="00630694" w:rsidRDefault="00630694" w:rsidP="00630694">
      <w:pPr>
        <w:pStyle w:val="Heading2"/>
      </w:pPr>
      <w:bookmarkStart w:id="1" w:name="_Toc414755365"/>
      <w:r>
        <w:t>Team Members</w:t>
      </w:r>
      <w:bookmarkEnd w:id="1"/>
    </w:p>
    <w:p w14:paraId="2AAC6030" w14:textId="42F09F09" w:rsidR="00630694" w:rsidRDefault="00630694" w:rsidP="00630694">
      <w:pPr>
        <w:pStyle w:val="ListParagraph"/>
        <w:numPr>
          <w:ilvl w:val="0"/>
          <w:numId w:val="1"/>
        </w:numPr>
      </w:pPr>
      <w:r>
        <w:t xml:space="preserve">40057686 - Glen Brown </w:t>
      </w:r>
    </w:p>
    <w:p w14:paraId="2412035F" w14:textId="41AE9A9F" w:rsidR="00630694" w:rsidRDefault="00022E3B" w:rsidP="00630694">
      <w:pPr>
        <w:pStyle w:val="ListParagraph"/>
        <w:numPr>
          <w:ilvl w:val="0"/>
          <w:numId w:val="1"/>
        </w:numPr>
      </w:pPr>
      <w:r>
        <w:t>14375036 – Raymond McMillan</w:t>
      </w:r>
    </w:p>
    <w:p w14:paraId="05593CCA" w14:textId="21A61C9D" w:rsidR="00022E3B" w:rsidRDefault="00022E3B" w:rsidP="00630694">
      <w:pPr>
        <w:pStyle w:val="ListParagraph"/>
        <w:numPr>
          <w:ilvl w:val="0"/>
          <w:numId w:val="1"/>
        </w:numPr>
      </w:pPr>
      <w:r>
        <w:t xml:space="preserve">40098106 – Minh </w:t>
      </w:r>
      <w:proofErr w:type="spellStart"/>
      <w:r>
        <w:t>Trung</w:t>
      </w:r>
      <w:proofErr w:type="spellEnd"/>
      <w:r>
        <w:t xml:space="preserve"> Tran</w:t>
      </w:r>
    </w:p>
    <w:p w14:paraId="353CD1E9" w14:textId="0BB22ECA" w:rsidR="00846FC4" w:rsidRDefault="00846FC4" w:rsidP="00846FC4">
      <w:pPr>
        <w:pStyle w:val="ListParagraph"/>
        <w:numPr>
          <w:ilvl w:val="0"/>
          <w:numId w:val="1"/>
        </w:numPr>
      </w:pPr>
      <w:r>
        <w:t>40075949 – Minh Tuan Huynh</w:t>
      </w:r>
    </w:p>
    <w:p w14:paraId="7CA489A6" w14:textId="77777777" w:rsidR="00022E3B" w:rsidRPr="00630694" w:rsidRDefault="00022E3B" w:rsidP="00022E3B"/>
    <w:p w14:paraId="4FF3CB0A" w14:textId="48BA63EA" w:rsidR="00630694" w:rsidRDefault="00022E3B" w:rsidP="00022E3B">
      <w:pPr>
        <w:pStyle w:val="Heading2"/>
      </w:pPr>
      <w:bookmarkStart w:id="2" w:name="_Toc414755366"/>
      <w:r>
        <w:t>The System</w:t>
      </w:r>
      <w:bookmarkEnd w:id="2"/>
    </w:p>
    <w:p w14:paraId="7A2A6D92" w14:textId="6395CEDF" w:rsidR="00022E3B" w:rsidRDefault="00022E3B" w:rsidP="00022E3B">
      <w:r>
        <w:t xml:space="preserve">The system is essentially a pipeline that takes in image sets, transforms the images into data sets, and then trains / tests against a classifier to </w:t>
      </w:r>
      <w:r w:rsidR="009D68CB">
        <w:t>determine</w:t>
      </w:r>
      <w:r>
        <w:t xml:space="preserve"> if the images are in a class or not. In this system, the two classes that images can be in is either “Glaucoma” or “Healthy”. </w:t>
      </w:r>
      <w:r w:rsidR="009D68CB">
        <w:t>The system contains 4 main components:</w:t>
      </w:r>
    </w:p>
    <w:p w14:paraId="6F62D41D" w14:textId="6BE6A561" w:rsidR="009D68CB" w:rsidRDefault="009D68CB" w:rsidP="009D68CB">
      <w:pPr>
        <w:pStyle w:val="ListParagraph"/>
        <w:numPr>
          <w:ilvl w:val="0"/>
          <w:numId w:val="2"/>
        </w:numPr>
      </w:pPr>
      <w:r>
        <w:t>Pre-processing.</w:t>
      </w:r>
    </w:p>
    <w:p w14:paraId="49DA8953" w14:textId="2FBF3629" w:rsidR="009D68CB" w:rsidRDefault="009D68CB" w:rsidP="009D68CB">
      <w:pPr>
        <w:pStyle w:val="ListParagraph"/>
        <w:numPr>
          <w:ilvl w:val="0"/>
          <w:numId w:val="2"/>
        </w:numPr>
      </w:pPr>
      <w:r>
        <w:t>Segmentation and Post-Processing.</w:t>
      </w:r>
    </w:p>
    <w:p w14:paraId="0A637C18" w14:textId="329AC2CD" w:rsidR="009D68CB" w:rsidRDefault="009D68CB" w:rsidP="009D68CB">
      <w:pPr>
        <w:pStyle w:val="ListParagraph"/>
        <w:numPr>
          <w:ilvl w:val="0"/>
          <w:numId w:val="2"/>
        </w:numPr>
      </w:pPr>
      <w:r>
        <w:t>Feature Extraction</w:t>
      </w:r>
    </w:p>
    <w:p w14:paraId="558D8E59" w14:textId="2A1C0458" w:rsidR="009D68CB" w:rsidRDefault="009D68CB" w:rsidP="009D68CB">
      <w:pPr>
        <w:pStyle w:val="ListParagraph"/>
        <w:numPr>
          <w:ilvl w:val="0"/>
          <w:numId w:val="2"/>
        </w:numPr>
      </w:pPr>
      <w:r>
        <w:t>Classification.</w:t>
      </w:r>
    </w:p>
    <w:p w14:paraId="762FFD79" w14:textId="1FD1706F" w:rsidR="009D68CB" w:rsidRDefault="009D68CB" w:rsidP="009D68CB">
      <w:r>
        <w:rPr>
          <w:noProof/>
          <w:lang w:eastAsia="en-GB"/>
        </w:rPr>
        <w:drawing>
          <wp:inline distT="0" distB="0" distL="0" distR="0" wp14:anchorId="40D32618" wp14:editId="71DEC9B0">
            <wp:extent cx="5486400" cy="504825"/>
            <wp:effectExtent l="0" t="0" r="19050" b="2857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AEC6A9D" w14:textId="4B97019D" w:rsidR="009D68CB" w:rsidRDefault="00846FC4" w:rsidP="009D68CB">
      <w:r>
        <w:t>Each member of the team will cover a section of the system, in</w:t>
      </w:r>
      <w:r w:rsidR="00945569">
        <w:t xml:space="preserve"> the same order as listed above (in addition to Glen Brown writing this introduction).</w:t>
      </w:r>
    </w:p>
    <w:p w14:paraId="664DC6B9" w14:textId="456BDE83" w:rsidR="00846FC4" w:rsidRDefault="00846FC4" w:rsidP="00846FC4">
      <w:pPr>
        <w:pStyle w:val="Heading2"/>
      </w:pPr>
      <w:bookmarkStart w:id="3" w:name="_Toc414755367"/>
      <w:r>
        <w:t>The Methodology</w:t>
      </w:r>
      <w:bookmarkEnd w:id="3"/>
    </w:p>
    <w:p w14:paraId="3952981D" w14:textId="77777777" w:rsidR="00846FC4" w:rsidRDefault="00846FC4" w:rsidP="00846FC4">
      <w:r>
        <w:t xml:space="preserve">In order to determine the best set of techniques to use at each stage of the system, we will use a set methodology. We are going to maximise the system “correctness” at each individual stage, so when complete, the entire system should be as correct as possible given the techniques we’ve implemented. </w:t>
      </w:r>
    </w:p>
    <w:p w14:paraId="67911F55" w14:textId="30A25732" w:rsidR="00846FC4" w:rsidRDefault="00846FC4" w:rsidP="00846FC4">
      <w:r>
        <w:t>To measure the correctness of the system, we are going to run a full training / testing cycle for each technique / parameter value and see which gives the best results.</w:t>
      </w:r>
    </w:p>
    <w:p w14:paraId="241D82D4" w14:textId="77777777" w:rsidR="00B11415" w:rsidRDefault="00B11415">
      <w:pPr>
        <w:rPr>
          <w:rFonts w:asciiTheme="majorHAnsi" w:eastAsiaTheme="majorEastAsia" w:hAnsiTheme="majorHAnsi" w:cstheme="majorBidi"/>
          <w:color w:val="1F4D78" w:themeColor="accent1" w:themeShade="7F"/>
          <w:sz w:val="24"/>
          <w:szCs w:val="24"/>
        </w:rPr>
      </w:pPr>
      <w:r>
        <w:br w:type="page"/>
      </w:r>
    </w:p>
    <w:p w14:paraId="533D37EC" w14:textId="2D4751E5" w:rsidR="00846FC4" w:rsidRDefault="00846FC4" w:rsidP="00846FC4">
      <w:pPr>
        <w:pStyle w:val="Heading3"/>
      </w:pPr>
      <w:bookmarkStart w:id="4" w:name="_Toc414755368"/>
      <w:r>
        <w:lastRenderedPageBreak/>
        <w:t>System “Correctness”</w:t>
      </w:r>
      <w:bookmarkEnd w:id="4"/>
    </w:p>
    <w:p w14:paraId="6AA64C0F" w14:textId="386FC419" w:rsidR="00B11415" w:rsidRDefault="00846FC4">
      <w:r>
        <w:t>To judge the system correctness, we need a metric that accurately represents the quality of the system</w:t>
      </w:r>
      <w:r w:rsidR="00B11415">
        <w:t>. We decided that the best way was to measure how well the classifier did as that takes the entire system into account (and it’s the entire system that we are ultimately trying to tweak for maximum “correctness”). Within that though, there are still a couple of choices: Accuracy, and what we are calling “True Accuracy”.</w:t>
      </w:r>
    </w:p>
    <w:p w14:paraId="5BAEF40E" w14:textId="569B003E" w:rsidR="00B11415" w:rsidRDefault="00B11415" w:rsidP="00B11415">
      <w:pPr>
        <w:pStyle w:val="Heading4"/>
      </w:pPr>
      <w:r>
        <w:t>Accuracy</w:t>
      </w:r>
    </w:p>
    <w:p w14:paraId="1AA2120B" w14:textId="75DA8FCD" w:rsidR="00B11415" w:rsidRDefault="00B11415" w:rsidP="00B11415">
      <w:r>
        <w:t>Accuracy is defined as follows:</w:t>
      </w:r>
    </w:p>
    <w:p w14:paraId="32C2CA60" w14:textId="2EDCE3D5" w:rsidR="00B11415" w:rsidRPr="00B11415" w:rsidRDefault="00B11415" w:rsidP="00B11415">
      <w:pPr>
        <w:rPr>
          <w:rFonts w:eastAsiaTheme="minorEastAsia"/>
        </w:rPr>
      </w:pPr>
      <m:oMathPara>
        <m:oMath>
          <m:r>
            <w:rPr>
              <w:rFonts w:ascii="Cambria Math" w:hAnsi="Cambria Math"/>
            </w:rPr>
            <m:t xml:space="preserve">Accuracy= </m:t>
          </m:r>
          <m:f>
            <m:fPr>
              <m:ctrlPr>
                <w:rPr>
                  <w:rFonts w:ascii="Cambria Math" w:hAnsi="Cambria Math"/>
                  <w:i/>
                </w:rPr>
              </m:ctrlPr>
            </m:fPr>
            <m:num>
              <m:r>
                <w:rPr>
                  <w:rFonts w:ascii="Cambria Math" w:hAnsi="Cambria Math"/>
                </w:rPr>
                <m:t>Number of Images Corre</m:t>
              </m:r>
              <m:r>
                <w:rPr>
                  <w:rFonts w:ascii="Cambria Math" w:hAnsi="Cambria Math"/>
                </w:rPr>
                <m:t>ctly Classified</m:t>
              </m:r>
            </m:num>
            <m:den>
              <m:r>
                <w:rPr>
                  <w:rFonts w:ascii="Cambria Math" w:hAnsi="Cambria Math"/>
                </w:rPr>
                <m:t>Total Number of Images</m:t>
              </m:r>
            </m:den>
          </m:f>
        </m:oMath>
      </m:oMathPara>
    </w:p>
    <w:p w14:paraId="2C7F5856" w14:textId="5946639E" w:rsidR="00B11415" w:rsidRDefault="00B11415" w:rsidP="00B11415">
      <w:r>
        <w:t>There is however a problem with this metric:</w:t>
      </w:r>
    </w:p>
    <w:p w14:paraId="6B1D3300" w14:textId="2C6C9683" w:rsidR="00B11415" w:rsidRDefault="00B11415" w:rsidP="00B11415">
      <w:r>
        <w:t>Consider a classifier that simply returns that an image is in the class “Glaucoma” 100% of the time.</w:t>
      </w:r>
    </w:p>
    <w:p w14:paraId="7C688846" w14:textId="467C1034" w:rsidR="00B11415" w:rsidRPr="00E430B9" w:rsidRDefault="00E430B9" w:rsidP="00B11415">
      <w:pPr>
        <w:rPr>
          <w:rFonts w:eastAsiaTheme="minorEastAsia"/>
        </w:rPr>
      </w:pPr>
      <m:oMathPara>
        <m:oMath>
          <m:r>
            <w:rPr>
              <w:rFonts w:ascii="Cambria Math" w:hAnsi="Cambria Math"/>
            </w:rPr>
            <m:t>classifier</m:t>
          </m:r>
          <m:d>
            <m:dPr>
              <m:ctrlPr>
                <w:rPr>
                  <w:rFonts w:ascii="Cambria Math" w:hAnsi="Cambria Math"/>
                  <w:i/>
                </w:rPr>
              </m:ctrlPr>
            </m:dPr>
            <m:e>
              <m:r>
                <w:rPr>
                  <w:rFonts w:ascii="Cambria Math" w:hAnsi="Cambria Math"/>
                </w:rPr>
                <m:t>Image</m:t>
              </m:r>
            </m:e>
          </m:d>
          <m:r>
            <w:rPr>
              <w:rFonts w:ascii="Cambria Math" w:hAnsi="Cambria Math"/>
            </w:rPr>
            <m:t xml:space="preserve"> =True</m:t>
          </m:r>
        </m:oMath>
      </m:oMathPara>
    </w:p>
    <w:p w14:paraId="208668E5" w14:textId="0BA0F667" w:rsidR="00E430B9" w:rsidRDefault="00E430B9" w:rsidP="00B11415">
      <w:pPr>
        <w:rPr>
          <w:rFonts w:eastAsiaTheme="minorEastAsia"/>
        </w:rPr>
      </w:pPr>
      <w:r>
        <w:rPr>
          <w:rFonts w:eastAsiaTheme="minorEastAsia"/>
        </w:rPr>
        <w:t>Now, consider that when classifying a set of images, that 95 out of 100 images have glaucoma. The accuracy would then be the following:</w:t>
      </w:r>
    </w:p>
    <w:p w14:paraId="2CABEC11" w14:textId="4BED6743" w:rsidR="00E430B9" w:rsidRPr="00E430B9" w:rsidRDefault="00E430B9" w:rsidP="00B11415">
      <w:pPr>
        <w:rPr>
          <w:rFonts w:eastAsiaTheme="minorEastAsia"/>
        </w:rPr>
      </w:pPr>
      <m:oMathPara>
        <m:oMath>
          <m:r>
            <w:rPr>
              <w:rFonts w:ascii="Cambria Math" w:hAnsi="Cambria Math"/>
            </w:rPr>
            <m:t xml:space="preserve">Accuracy=  </m:t>
          </m:r>
          <m:f>
            <m:fPr>
              <m:ctrlPr>
                <w:rPr>
                  <w:rFonts w:ascii="Cambria Math" w:hAnsi="Cambria Math"/>
                  <w:i/>
                </w:rPr>
              </m:ctrlPr>
            </m:fPr>
            <m:num>
              <m:r>
                <w:rPr>
                  <w:rFonts w:ascii="Cambria Math" w:hAnsi="Cambria Math"/>
                </w:rPr>
                <m:t>Number of Images Correctly Classified</m:t>
              </m:r>
            </m:num>
            <m:den>
              <m:r>
                <w:rPr>
                  <w:rFonts w:ascii="Cambria Math" w:hAnsi="Cambria Math"/>
                </w:rPr>
                <m:t>Total Number of Images</m:t>
              </m:r>
            </m:den>
          </m:f>
          <m:r>
            <w:rPr>
              <w:rFonts w:ascii="Cambria Math" w:hAnsi="Cambria Math"/>
            </w:rPr>
            <m:t xml:space="preserve">= </m:t>
          </m:r>
          <m:f>
            <m:fPr>
              <m:ctrlPr>
                <w:rPr>
                  <w:rFonts w:ascii="Cambria Math" w:hAnsi="Cambria Math"/>
                  <w:i/>
                </w:rPr>
              </m:ctrlPr>
            </m:fPr>
            <m:num>
              <m:r>
                <w:rPr>
                  <w:rFonts w:ascii="Cambria Math" w:hAnsi="Cambria Math"/>
                </w:rPr>
                <m:t>95</m:t>
              </m:r>
            </m:num>
            <m:den>
              <m:r>
                <w:rPr>
                  <w:rFonts w:ascii="Cambria Math" w:hAnsi="Cambria Math"/>
                </w:rPr>
                <m:t>100</m:t>
              </m:r>
            </m:den>
          </m:f>
          <m:r>
            <w:rPr>
              <w:rFonts w:ascii="Cambria Math" w:hAnsi="Cambria Math"/>
            </w:rPr>
            <m:t>=95%</m:t>
          </m:r>
        </m:oMath>
      </m:oMathPara>
    </w:p>
    <w:p w14:paraId="2339D914" w14:textId="77777777" w:rsidR="00E430B9" w:rsidRPr="00B11415" w:rsidRDefault="00E430B9" w:rsidP="00B11415"/>
    <w:p w14:paraId="3AEA8A00" w14:textId="67E11570" w:rsidR="00846FC4" w:rsidRDefault="00E430B9" w:rsidP="00846FC4">
      <w:r>
        <w:t>Given the result of 95%, you would assume that the system was very accurate, despite it just returning true each time! As a further example, let’s assume that only 3 out of 100 images have glaucoma:</w:t>
      </w:r>
    </w:p>
    <w:p w14:paraId="65899532" w14:textId="4755555A" w:rsidR="00E430B9" w:rsidRPr="00E430B9" w:rsidRDefault="00E430B9" w:rsidP="00846FC4">
      <w:pPr>
        <w:rPr>
          <w:rFonts w:eastAsiaTheme="minorEastAsia"/>
        </w:rPr>
      </w:pPr>
      <m:oMathPara>
        <m:oMath>
          <m:r>
            <w:rPr>
              <w:rFonts w:ascii="Cambria Math" w:hAnsi="Cambria Math"/>
            </w:rPr>
            <m:t xml:space="preserve">Accuracy=  </m:t>
          </m:r>
          <m:f>
            <m:fPr>
              <m:ctrlPr>
                <w:rPr>
                  <w:rFonts w:ascii="Cambria Math" w:hAnsi="Cambria Math"/>
                  <w:i/>
                </w:rPr>
              </m:ctrlPr>
            </m:fPr>
            <m:num>
              <m:r>
                <w:rPr>
                  <w:rFonts w:ascii="Cambria Math" w:hAnsi="Cambria Math"/>
                </w:rPr>
                <m:t>Number of Images Correctly Classified</m:t>
              </m:r>
            </m:num>
            <m:den>
              <m:r>
                <w:rPr>
                  <w:rFonts w:ascii="Cambria Math" w:hAnsi="Cambria Math"/>
                </w:rPr>
                <m:t>Total Number of Images</m:t>
              </m:r>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100</m:t>
              </m:r>
            </m:den>
          </m:f>
          <m:r>
            <w:rPr>
              <w:rFonts w:ascii="Cambria Math" w:hAnsi="Cambria Math"/>
            </w:rPr>
            <m:t>=3%</m:t>
          </m:r>
        </m:oMath>
      </m:oMathPara>
    </w:p>
    <w:p w14:paraId="2FB8477F" w14:textId="07CBA795" w:rsidR="00E430B9" w:rsidRDefault="00E430B9" w:rsidP="00846FC4">
      <w:pPr>
        <w:rPr>
          <w:rFonts w:eastAsiaTheme="minorEastAsia"/>
        </w:rPr>
      </w:pPr>
      <w:r>
        <w:rPr>
          <w:rFonts w:eastAsiaTheme="minorEastAsia"/>
        </w:rPr>
        <w:t xml:space="preserve">The point is that Accuracy when defined like this is </w:t>
      </w:r>
      <w:r w:rsidR="0076077C">
        <w:rPr>
          <w:rFonts w:eastAsiaTheme="minorEastAsia"/>
        </w:rPr>
        <w:t>very much dependent</w:t>
      </w:r>
      <w:r>
        <w:rPr>
          <w:rFonts w:eastAsiaTheme="minorEastAsia"/>
        </w:rPr>
        <w:t xml:space="preserve"> on the </w:t>
      </w:r>
      <w:r w:rsidR="0076077C">
        <w:rPr>
          <w:rFonts w:eastAsiaTheme="minorEastAsia"/>
        </w:rPr>
        <w:t xml:space="preserve">ratio of Glaucoma to Healthy images in the testing set. This is true in our assignment as 13 / 16 images are Glaucoma, with only 3 being healthy. Because of the uneven ratio, our terrible system that returns true each time would have </w:t>
      </w:r>
      <w:proofErr w:type="gramStart"/>
      <w:r w:rsidR="0076077C">
        <w:rPr>
          <w:rFonts w:eastAsiaTheme="minorEastAsia"/>
        </w:rPr>
        <w:t>an accuracy</w:t>
      </w:r>
      <w:proofErr w:type="gramEnd"/>
      <w:r w:rsidR="0076077C">
        <w:rPr>
          <w:rFonts w:eastAsiaTheme="minorEastAsia"/>
        </w:rPr>
        <w:t xml:space="preserve"> as follows:</w:t>
      </w:r>
    </w:p>
    <w:p w14:paraId="76F8CA9D" w14:textId="6AD7610B" w:rsidR="0076077C" w:rsidRPr="00846FC4" w:rsidRDefault="0076077C" w:rsidP="00846FC4">
      <m:oMathPara>
        <m:oMath>
          <m:r>
            <w:rPr>
              <w:rFonts w:ascii="Cambria Math" w:hAnsi="Cambria Math"/>
            </w:rPr>
            <m:t xml:space="preserve">Accuracy=  </m:t>
          </m:r>
          <m:f>
            <m:fPr>
              <m:ctrlPr>
                <w:rPr>
                  <w:rFonts w:ascii="Cambria Math" w:hAnsi="Cambria Math"/>
                  <w:i/>
                </w:rPr>
              </m:ctrlPr>
            </m:fPr>
            <m:num>
              <m:r>
                <w:rPr>
                  <w:rFonts w:ascii="Cambria Math" w:hAnsi="Cambria Math"/>
                </w:rPr>
                <m:t>Number of Images Correctl</m:t>
              </m:r>
              <m:r>
                <w:rPr>
                  <w:rFonts w:ascii="Cambria Math" w:hAnsi="Cambria Math"/>
                </w:rPr>
                <m:t>y Classified</m:t>
              </m:r>
            </m:num>
            <m:den>
              <m:r>
                <w:rPr>
                  <w:rFonts w:ascii="Cambria Math" w:hAnsi="Cambria Math"/>
                </w:rPr>
                <m:t>Total Number of Images</m:t>
              </m:r>
            </m:den>
          </m:f>
          <m:r>
            <w:rPr>
              <w:rFonts w:ascii="Cambria Math" w:hAnsi="Cambria Math"/>
            </w:rPr>
            <m:t xml:space="preserve">= </m:t>
          </m:r>
          <m:f>
            <m:fPr>
              <m:ctrlPr>
                <w:rPr>
                  <w:rFonts w:ascii="Cambria Math" w:hAnsi="Cambria Math"/>
                  <w:i/>
                </w:rPr>
              </m:ctrlPr>
            </m:fPr>
            <m:num>
              <m:r>
                <w:rPr>
                  <w:rFonts w:ascii="Cambria Math" w:hAnsi="Cambria Math"/>
                </w:rPr>
                <m:t>13</m:t>
              </m:r>
            </m:num>
            <m:den>
              <m:r>
                <w:rPr>
                  <w:rFonts w:ascii="Cambria Math" w:hAnsi="Cambria Math"/>
                </w:rPr>
                <m:t>16</m:t>
              </m:r>
            </m:den>
          </m:f>
          <m:r>
            <w:rPr>
              <w:rFonts w:ascii="Cambria Math" w:hAnsi="Cambria Math"/>
            </w:rPr>
            <m:t>=81%</m:t>
          </m:r>
        </m:oMath>
      </m:oMathPara>
    </w:p>
    <w:p w14:paraId="626773FB" w14:textId="2AE8C4F7" w:rsidR="00022E3B" w:rsidRDefault="0076077C" w:rsidP="00022E3B">
      <w:r>
        <w:t>Because of this, we decided to use a different metric when maximising the “correctness” of the system, which we call “True Accuracy”.</w:t>
      </w:r>
    </w:p>
    <w:p w14:paraId="246D8ECA" w14:textId="77777777" w:rsidR="0076077C" w:rsidRDefault="0076077C">
      <w:r>
        <w:br w:type="page"/>
      </w:r>
    </w:p>
    <w:p w14:paraId="4ADBDE2A" w14:textId="7361D189" w:rsidR="0076077C" w:rsidRDefault="0076077C" w:rsidP="0076077C">
      <w:pPr>
        <w:pStyle w:val="Heading4"/>
      </w:pPr>
      <w:r>
        <w:lastRenderedPageBreak/>
        <w:t>True Accuracy</w:t>
      </w:r>
    </w:p>
    <w:p w14:paraId="779D94C9" w14:textId="4CA45810" w:rsidR="0076077C" w:rsidRDefault="0076077C" w:rsidP="0076077C">
      <w:r>
        <w:t>To understand what we’re calling true accuracy, we need to lay out a table on what true / false positives / negatives are:</w:t>
      </w:r>
    </w:p>
    <w:tbl>
      <w:tblPr>
        <w:tblStyle w:val="GridTable4Accent5"/>
        <w:tblW w:w="0" w:type="auto"/>
        <w:tblLook w:val="0420" w:firstRow="1" w:lastRow="0" w:firstColumn="0" w:lastColumn="0" w:noHBand="0" w:noVBand="1"/>
      </w:tblPr>
      <w:tblGrid>
        <w:gridCol w:w="3005"/>
        <w:gridCol w:w="3005"/>
        <w:gridCol w:w="3006"/>
      </w:tblGrid>
      <w:tr w:rsidR="0076077C" w14:paraId="30E07669" w14:textId="77777777" w:rsidTr="00DC286E">
        <w:trPr>
          <w:cnfStyle w:val="100000000000" w:firstRow="1" w:lastRow="0" w:firstColumn="0" w:lastColumn="0" w:oddVBand="0" w:evenVBand="0" w:oddHBand="0" w:evenHBand="0" w:firstRowFirstColumn="0" w:firstRowLastColumn="0" w:lastRowFirstColumn="0" w:lastRowLastColumn="0"/>
        </w:trPr>
        <w:tc>
          <w:tcPr>
            <w:tcW w:w="3005" w:type="dxa"/>
          </w:tcPr>
          <w:p w14:paraId="66191625" w14:textId="2CD17D00" w:rsidR="0076077C" w:rsidRDefault="005E24FD" w:rsidP="0076077C">
            <w:r>
              <w:t>Class determined by Classifier</w:t>
            </w:r>
          </w:p>
        </w:tc>
        <w:tc>
          <w:tcPr>
            <w:tcW w:w="3005" w:type="dxa"/>
          </w:tcPr>
          <w:p w14:paraId="6B736E4B" w14:textId="7BB5314D" w:rsidR="0076077C" w:rsidRDefault="005E24FD" w:rsidP="0076077C">
            <w:r>
              <w:t>Actual Class</w:t>
            </w:r>
          </w:p>
        </w:tc>
        <w:tc>
          <w:tcPr>
            <w:tcW w:w="3006" w:type="dxa"/>
          </w:tcPr>
          <w:p w14:paraId="465B1FD1" w14:textId="6D76CE89" w:rsidR="0076077C" w:rsidRDefault="005E24FD" w:rsidP="0076077C">
            <w:r>
              <w:t>Name</w:t>
            </w:r>
          </w:p>
        </w:tc>
      </w:tr>
      <w:tr w:rsidR="0076077C" w14:paraId="12B5685B" w14:textId="77777777" w:rsidTr="00DC286E">
        <w:trPr>
          <w:cnfStyle w:val="000000100000" w:firstRow="0" w:lastRow="0" w:firstColumn="0" w:lastColumn="0" w:oddVBand="0" w:evenVBand="0" w:oddHBand="1" w:evenHBand="0" w:firstRowFirstColumn="0" w:firstRowLastColumn="0" w:lastRowFirstColumn="0" w:lastRowLastColumn="0"/>
        </w:trPr>
        <w:tc>
          <w:tcPr>
            <w:tcW w:w="3005" w:type="dxa"/>
          </w:tcPr>
          <w:p w14:paraId="2E2B59AF" w14:textId="01DE5DD3" w:rsidR="0076077C" w:rsidRDefault="005E24FD" w:rsidP="0076077C">
            <w:r>
              <w:t>Positive</w:t>
            </w:r>
          </w:p>
        </w:tc>
        <w:tc>
          <w:tcPr>
            <w:tcW w:w="3005" w:type="dxa"/>
          </w:tcPr>
          <w:p w14:paraId="501C699D" w14:textId="6E9EA9C9" w:rsidR="0076077C" w:rsidRDefault="005E24FD" w:rsidP="0076077C">
            <w:r>
              <w:t>Positive</w:t>
            </w:r>
          </w:p>
        </w:tc>
        <w:tc>
          <w:tcPr>
            <w:tcW w:w="3006" w:type="dxa"/>
          </w:tcPr>
          <w:p w14:paraId="6D0C7A1C" w14:textId="0463326E" w:rsidR="0076077C" w:rsidRDefault="005E24FD" w:rsidP="0076077C">
            <w:r>
              <w:t>True-Positive</w:t>
            </w:r>
          </w:p>
        </w:tc>
      </w:tr>
      <w:tr w:rsidR="0076077C" w14:paraId="7F19AD45" w14:textId="77777777" w:rsidTr="00DC286E">
        <w:tc>
          <w:tcPr>
            <w:tcW w:w="3005" w:type="dxa"/>
          </w:tcPr>
          <w:p w14:paraId="547118FD" w14:textId="4AC22B76" w:rsidR="0076077C" w:rsidRDefault="005E24FD" w:rsidP="0076077C">
            <w:r>
              <w:t>Positive</w:t>
            </w:r>
          </w:p>
        </w:tc>
        <w:tc>
          <w:tcPr>
            <w:tcW w:w="3005" w:type="dxa"/>
          </w:tcPr>
          <w:p w14:paraId="11D88904" w14:textId="2FF84795" w:rsidR="0076077C" w:rsidRDefault="005E24FD" w:rsidP="0076077C">
            <w:r>
              <w:t>Negative</w:t>
            </w:r>
          </w:p>
        </w:tc>
        <w:tc>
          <w:tcPr>
            <w:tcW w:w="3006" w:type="dxa"/>
          </w:tcPr>
          <w:p w14:paraId="3B0D0F88" w14:textId="6C9264C0" w:rsidR="0076077C" w:rsidRDefault="005E24FD" w:rsidP="0076077C">
            <w:r>
              <w:t>False-Positive</w:t>
            </w:r>
          </w:p>
        </w:tc>
      </w:tr>
      <w:tr w:rsidR="0076077C" w14:paraId="20E2633A" w14:textId="77777777" w:rsidTr="00DC286E">
        <w:trPr>
          <w:cnfStyle w:val="000000100000" w:firstRow="0" w:lastRow="0" w:firstColumn="0" w:lastColumn="0" w:oddVBand="0" w:evenVBand="0" w:oddHBand="1" w:evenHBand="0" w:firstRowFirstColumn="0" w:firstRowLastColumn="0" w:lastRowFirstColumn="0" w:lastRowLastColumn="0"/>
        </w:trPr>
        <w:tc>
          <w:tcPr>
            <w:tcW w:w="3005" w:type="dxa"/>
          </w:tcPr>
          <w:p w14:paraId="17191A3E" w14:textId="2BCB4FBF" w:rsidR="005E24FD" w:rsidRDefault="005E24FD" w:rsidP="0076077C">
            <w:r>
              <w:t>Negative</w:t>
            </w:r>
          </w:p>
        </w:tc>
        <w:tc>
          <w:tcPr>
            <w:tcW w:w="3005" w:type="dxa"/>
          </w:tcPr>
          <w:p w14:paraId="39107ED6" w14:textId="62DEE363" w:rsidR="0076077C" w:rsidRDefault="005E24FD" w:rsidP="0076077C">
            <w:r>
              <w:t>Positive</w:t>
            </w:r>
          </w:p>
        </w:tc>
        <w:tc>
          <w:tcPr>
            <w:tcW w:w="3006" w:type="dxa"/>
          </w:tcPr>
          <w:p w14:paraId="48DEA811" w14:textId="472FFBD5" w:rsidR="0076077C" w:rsidRDefault="005E24FD" w:rsidP="0076077C">
            <w:r>
              <w:t>False-Negative</w:t>
            </w:r>
          </w:p>
        </w:tc>
      </w:tr>
      <w:tr w:rsidR="005E24FD" w14:paraId="11BA1DB9" w14:textId="77777777" w:rsidTr="00DC286E">
        <w:tc>
          <w:tcPr>
            <w:tcW w:w="3005" w:type="dxa"/>
          </w:tcPr>
          <w:p w14:paraId="79B713A0" w14:textId="2C12F71C" w:rsidR="005E24FD" w:rsidRDefault="005E24FD" w:rsidP="0076077C">
            <w:r>
              <w:t>Negative</w:t>
            </w:r>
          </w:p>
        </w:tc>
        <w:tc>
          <w:tcPr>
            <w:tcW w:w="3005" w:type="dxa"/>
          </w:tcPr>
          <w:p w14:paraId="7F78CB85" w14:textId="15979E0D" w:rsidR="005E24FD" w:rsidRDefault="005E24FD" w:rsidP="0076077C">
            <w:r>
              <w:t>Negative</w:t>
            </w:r>
          </w:p>
        </w:tc>
        <w:tc>
          <w:tcPr>
            <w:tcW w:w="3006" w:type="dxa"/>
          </w:tcPr>
          <w:p w14:paraId="5824AAD2" w14:textId="16DCEB61" w:rsidR="005E24FD" w:rsidRDefault="005E24FD" w:rsidP="0076077C">
            <w:r>
              <w:t>True-Negative</w:t>
            </w:r>
          </w:p>
        </w:tc>
      </w:tr>
    </w:tbl>
    <w:p w14:paraId="549E014A" w14:textId="77777777" w:rsidR="0076077C" w:rsidRDefault="0076077C" w:rsidP="0076077C"/>
    <w:p w14:paraId="743E6CDF" w14:textId="23711051" w:rsidR="005E24FD" w:rsidRDefault="005E24FD" w:rsidP="0076077C">
      <w:r>
        <w:t>True Accuracy is defined as follows.</w:t>
      </w:r>
    </w:p>
    <w:p w14:paraId="7EAF3AD6" w14:textId="41475099" w:rsidR="005E24FD" w:rsidRDefault="005E24FD" w:rsidP="0076077C">
      <w:pPr>
        <w:rPr>
          <w:rFonts w:eastAsiaTheme="minorEastAsia"/>
        </w:rPr>
      </w:pPr>
      <m:oMathPara>
        <m:oMath>
          <m:r>
            <w:rPr>
              <w:rFonts w:ascii="Cambria Math" w:hAnsi="Cambria Math"/>
            </w:rPr>
            <m:t>True Accuracy=0.5×</m:t>
          </m:r>
          <m:d>
            <m:dPr>
              <m:ctrlPr>
                <w:rPr>
                  <w:rFonts w:ascii="Cambria Math" w:hAnsi="Cambria Math"/>
                  <w:i/>
                </w:rPr>
              </m:ctrlPr>
            </m:dPr>
            <m:e>
              <m:f>
                <m:fPr>
                  <m:ctrlPr>
                    <w:rPr>
                      <w:rFonts w:ascii="Cambria Math" w:hAnsi="Cambria Math"/>
                      <w:i/>
                    </w:rPr>
                  </m:ctrlPr>
                </m:fPr>
                <m:num>
                  <m:r>
                    <w:rPr>
                      <w:rFonts w:ascii="Cambria Math" w:hAnsi="Cambria Math"/>
                    </w:rPr>
                    <m:t>truePositives</m:t>
                  </m:r>
                </m:num>
                <m:den>
                  <m:r>
                    <w:rPr>
                      <w:rFonts w:ascii="Cambria Math" w:hAnsi="Cambria Math"/>
                    </w:rPr>
                    <m:t>truePositives+FalseNegative</m:t>
                  </m:r>
                </m:den>
              </m:f>
              <m:r>
                <w:rPr>
                  <w:rFonts w:ascii="Cambria Math" w:hAnsi="Cambria Math"/>
                </w:rPr>
                <m:t>+</m:t>
              </m:r>
              <m:f>
                <m:fPr>
                  <m:ctrlPr>
                    <w:rPr>
                      <w:rFonts w:ascii="Cambria Math" w:hAnsi="Cambria Math"/>
                      <w:i/>
                    </w:rPr>
                  </m:ctrlPr>
                </m:fPr>
                <m:num>
                  <m:r>
                    <w:rPr>
                      <w:rFonts w:ascii="Cambria Math" w:hAnsi="Cambria Math"/>
                    </w:rPr>
                    <m:t>trueNegatives</m:t>
                  </m:r>
                </m:num>
                <m:den>
                  <m:r>
                    <w:rPr>
                      <w:rFonts w:ascii="Cambria Math" w:hAnsi="Cambria Math"/>
                    </w:rPr>
                    <m:t>trueNegatives+FlasePositives</m:t>
                  </m:r>
                </m:den>
              </m:f>
            </m:e>
          </m:d>
        </m:oMath>
      </m:oMathPara>
    </w:p>
    <w:p w14:paraId="2E6DCAF7" w14:textId="77777777" w:rsidR="00E3691B" w:rsidRDefault="00E3691B" w:rsidP="0076077C">
      <w:r>
        <w:t xml:space="preserve">What this does is get the rate at which positive images where actually determined to be positive, and the rate at which negative images where actually determined to be negative, and averages them. </w:t>
      </w:r>
    </w:p>
    <w:p w14:paraId="6A686067" w14:textId="72B8631F" w:rsidR="005E24FD" w:rsidRDefault="00E3691B" w:rsidP="0076077C">
      <w:r>
        <w:t xml:space="preserve">To show why this is better, using our useless system where everything returns true on the test-set </w:t>
      </w:r>
      <w:r w:rsidR="00945569">
        <w:t xml:space="preserve">(where 13/16 of the images are Glaucoma) </w:t>
      </w:r>
    </w:p>
    <w:p w14:paraId="7B25C30A" w14:textId="08861101" w:rsidR="00945569" w:rsidRDefault="00945569" w:rsidP="0076077C">
      <w:pPr>
        <w:rPr>
          <w:rFonts w:eastAsiaTheme="minorEastAsia"/>
        </w:rPr>
      </w:pPr>
      <m:oMathPara>
        <m:oMath>
          <m:r>
            <w:rPr>
              <w:rFonts w:ascii="Cambria Math" w:hAnsi="Cambria Math"/>
            </w:rPr>
            <m:t>True Accuracy=0.5×</m:t>
          </m:r>
          <m:d>
            <m:dPr>
              <m:ctrlPr>
                <w:rPr>
                  <w:rFonts w:ascii="Cambria Math" w:hAnsi="Cambria Math"/>
                  <w:i/>
                </w:rPr>
              </m:ctrlPr>
            </m:dPr>
            <m:e>
              <m:f>
                <m:fPr>
                  <m:ctrlPr>
                    <w:rPr>
                      <w:rFonts w:ascii="Cambria Math" w:hAnsi="Cambria Math"/>
                      <w:i/>
                    </w:rPr>
                  </m:ctrlPr>
                </m:fPr>
                <m:num>
                  <m:r>
                    <w:rPr>
                      <w:rFonts w:ascii="Cambria Math" w:hAnsi="Cambria Math"/>
                    </w:rPr>
                    <m:t>truePositives</m:t>
                  </m:r>
                </m:num>
                <m:den>
                  <m:r>
                    <w:rPr>
                      <w:rFonts w:ascii="Cambria Math" w:hAnsi="Cambria Math"/>
                    </w:rPr>
                    <m:t>truePositives+FalseNegative</m:t>
                  </m:r>
                </m:den>
              </m:f>
              <m:r>
                <w:rPr>
                  <w:rFonts w:ascii="Cambria Math" w:hAnsi="Cambria Math"/>
                </w:rPr>
                <m:t>+</m:t>
              </m:r>
              <m:f>
                <m:fPr>
                  <m:ctrlPr>
                    <w:rPr>
                      <w:rFonts w:ascii="Cambria Math" w:hAnsi="Cambria Math"/>
                      <w:i/>
                    </w:rPr>
                  </m:ctrlPr>
                </m:fPr>
                <m:num>
                  <m:r>
                    <w:rPr>
                      <w:rFonts w:ascii="Cambria Math" w:hAnsi="Cambria Math"/>
                    </w:rPr>
                    <m:t>tr</m:t>
                  </m:r>
                  <m:r>
                    <w:rPr>
                      <w:rFonts w:ascii="Cambria Math" w:hAnsi="Cambria Math"/>
                    </w:rPr>
                    <m:t>ueNegatives</m:t>
                  </m:r>
                </m:num>
                <m:den>
                  <m:r>
                    <w:rPr>
                      <w:rFonts w:ascii="Cambria Math" w:hAnsi="Cambria Math"/>
                    </w:rPr>
                    <m:t>trueNegatives+FlasePositives</m:t>
                  </m:r>
                </m:den>
              </m:f>
            </m:e>
          </m:d>
          <m:r>
            <w:rPr>
              <w:rFonts w:ascii="Cambria Math" w:hAnsi="Cambria Math"/>
            </w:rPr>
            <m:t xml:space="preserve"> =0.5×</m:t>
          </m:r>
          <m:d>
            <m:dPr>
              <m:ctrlPr>
                <w:rPr>
                  <w:rFonts w:ascii="Cambria Math" w:hAnsi="Cambria Math"/>
                  <w:i/>
                </w:rPr>
              </m:ctrlPr>
            </m:dPr>
            <m:e>
              <m:f>
                <m:fPr>
                  <m:ctrlPr>
                    <w:rPr>
                      <w:rFonts w:ascii="Cambria Math" w:hAnsi="Cambria Math"/>
                      <w:i/>
                    </w:rPr>
                  </m:ctrlPr>
                </m:fPr>
                <m:num>
                  <m:r>
                    <w:rPr>
                      <w:rFonts w:ascii="Cambria Math" w:hAnsi="Cambria Math"/>
                    </w:rPr>
                    <m:t>13</m:t>
                  </m:r>
                </m:num>
                <m:den>
                  <m:r>
                    <w:rPr>
                      <w:rFonts w:ascii="Cambria Math" w:hAnsi="Cambria Math"/>
                    </w:rPr>
                    <m:t>13+0</m:t>
                  </m:r>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0+3</m:t>
                  </m:r>
                </m:den>
              </m:f>
            </m:e>
          </m:d>
          <m:r>
            <w:rPr>
              <w:rFonts w:ascii="Cambria Math" w:hAnsi="Cambria Math"/>
            </w:rPr>
            <m:t xml:space="preserve">=0.5 </m:t>
          </m:r>
          <m:d>
            <m:dPr>
              <m:ctrlPr>
                <w:rPr>
                  <w:rFonts w:ascii="Cambria Math" w:hAnsi="Cambria Math"/>
                  <w:i/>
                </w:rPr>
              </m:ctrlPr>
            </m:dPr>
            <m:e>
              <m:r>
                <w:rPr>
                  <w:rFonts w:ascii="Cambria Math" w:hAnsi="Cambria Math"/>
                </w:rPr>
                <m:t>1+0</m:t>
              </m:r>
            </m:e>
          </m:d>
          <m:r>
            <w:rPr>
              <w:rFonts w:ascii="Cambria Math" w:hAnsi="Cambria Math"/>
            </w:rPr>
            <m:t>=50%</m:t>
          </m:r>
        </m:oMath>
      </m:oMathPara>
    </w:p>
    <w:p w14:paraId="1EC1B694" w14:textId="63AB730F" w:rsidR="00945569" w:rsidRDefault="00945569" w:rsidP="0076077C">
      <w:pPr>
        <w:rPr>
          <w:rFonts w:eastAsiaTheme="minorEastAsia"/>
        </w:rPr>
      </w:pPr>
      <w:r>
        <w:rPr>
          <w:rFonts w:eastAsiaTheme="minorEastAsia"/>
        </w:rPr>
        <w:t xml:space="preserve">Whilst the accuracy was 81%, the True Accuracy is now down to 50%. Using the same classifier but on a test set where only 3 / 100 images </w:t>
      </w:r>
      <w:proofErr w:type="gramStart"/>
      <w:r>
        <w:rPr>
          <w:rFonts w:eastAsiaTheme="minorEastAsia"/>
        </w:rPr>
        <w:t>are</w:t>
      </w:r>
      <w:proofErr w:type="gramEnd"/>
      <w:r>
        <w:rPr>
          <w:rFonts w:eastAsiaTheme="minorEastAsia"/>
        </w:rPr>
        <w:t xml:space="preserve"> Glaucoma:</w:t>
      </w:r>
    </w:p>
    <w:p w14:paraId="4FCC176C" w14:textId="0F0F476C" w:rsidR="00945569" w:rsidRDefault="00945569" w:rsidP="0076077C">
      <w:pPr>
        <w:rPr>
          <w:rFonts w:eastAsiaTheme="minorEastAsia"/>
        </w:rPr>
      </w:pPr>
      <m:oMathPara>
        <m:oMath>
          <m:r>
            <w:rPr>
              <w:rFonts w:ascii="Cambria Math" w:hAnsi="Cambria Math"/>
            </w:rPr>
            <m:t>True Accuracy=0.5×</m:t>
          </m:r>
          <m:d>
            <m:dPr>
              <m:ctrlPr>
                <w:rPr>
                  <w:rFonts w:ascii="Cambria Math" w:hAnsi="Cambria Math"/>
                  <w:i/>
                </w:rPr>
              </m:ctrlPr>
            </m:dPr>
            <m:e>
              <m:f>
                <m:fPr>
                  <m:ctrlPr>
                    <w:rPr>
                      <w:rFonts w:ascii="Cambria Math" w:hAnsi="Cambria Math"/>
                      <w:i/>
                    </w:rPr>
                  </m:ctrlPr>
                </m:fPr>
                <m:num>
                  <m:r>
                    <w:rPr>
                      <w:rFonts w:ascii="Cambria Math" w:hAnsi="Cambria Math"/>
                    </w:rPr>
                    <m:t>truePositives</m:t>
                  </m:r>
                </m:num>
                <m:den>
                  <m:r>
                    <w:rPr>
                      <w:rFonts w:ascii="Cambria Math" w:hAnsi="Cambria Math"/>
                    </w:rPr>
                    <m:t>truePositives+FalseNegative</m:t>
                  </m:r>
                </m:den>
              </m:f>
              <m:r>
                <w:rPr>
                  <w:rFonts w:ascii="Cambria Math" w:hAnsi="Cambria Math"/>
                </w:rPr>
                <m:t>+</m:t>
              </m:r>
              <m:f>
                <m:fPr>
                  <m:ctrlPr>
                    <w:rPr>
                      <w:rFonts w:ascii="Cambria Math" w:hAnsi="Cambria Math"/>
                      <w:i/>
                    </w:rPr>
                  </m:ctrlPr>
                </m:fPr>
                <m:num>
                  <m:r>
                    <w:rPr>
                      <w:rFonts w:ascii="Cambria Math" w:hAnsi="Cambria Math"/>
                    </w:rPr>
                    <m:t>trueNegatives</m:t>
                  </m:r>
                </m:num>
                <m:den>
                  <m:r>
                    <w:rPr>
                      <w:rFonts w:ascii="Cambria Math" w:hAnsi="Cambria Math"/>
                    </w:rPr>
                    <m:t>trueNegatives+FalsePositives</m:t>
                  </m:r>
                </m:den>
              </m:f>
            </m:e>
          </m:d>
          <m:r>
            <w:rPr>
              <w:rFonts w:ascii="Cambria Math" w:hAnsi="Cambria Math"/>
            </w:rPr>
            <m:t xml:space="preserve"> =0.5×</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3+0</m:t>
                  </m:r>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0+97</m:t>
                  </m:r>
                </m:den>
              </m:f>
            </m:e>
          </m:d>
          <m:r>
            <w:rPr>
              <w:rFonts w:ascii="Cambria Math" w:hAnsi="Cambria Math"/>
            </w:rPr>
            <m:t xml:space="preserve">=0.5 </m:t>
          </m:r>
          <m:d>
            <m:dPr>
              <m:ctrlPr>
                <w:rPr>
                  <w:rFonts w:ascii="Cambria Math" w:hAnsi="Cambria Math"/>
                  <w:i/>
                </w:rPr>
              </m:ctrlPr>
            </m:dPr>
            <m:e>
              <m:r>
                <w:rPr>
                  <w:rFonts w:ascii="Cambria Math" w:hAnsi="Cambria Math"/>
                </w:rPr>
                <m:t>1+0</m:t>
              </m:r>
            </m:e>
          </m:d>
          <m:r>
            <w:rPr>
              <w:rFonts w:ascii="Cambria Math" w:hAnsi="Cambria Math"/>
            </w:rPr>
            <m:t>=50%</m:t>
          </m:r>
        </m:oMath>
      </m:oMathPara>
    </w:p>
    <w:p w14:paraId="417BA1D6" w14:textId="77777777" w:rsidR="00945569" w:rsidRDefault="00945569" w:rsidP="0076077C">
      <w:pPr>
        <w:rPr>
          <w:rFonts w:eastAsiaTheme="minorEastAsia"/>
        </w:rPr>
      </w:pPr>
      <w:r>
        <w:rPr>
          <w:rFonts w:eastAsiaTheme="minorEastAsia"/>
        </w:rPr>
        <w:t xml:space="preserve">As you can see, the True Accuracy is still 50%. </w:t>
      </w:r>
    </w:p>
    <w:p w14:paraId="50D074AB" w14:textId="333FF0C6" w:rsidR="00DC53B7" w:rsidRDefault="00945569" w:rsidP="0076077C">
      <w:pPr>
        <w:rPr>
          <w:rFonts w:eastAsiaTheme="minorEastAsia"/>
        </w:rPr>
      </w:pPr>
      <w:r>
        <w:rPr>
          <w:rFonts w:eastAsiaTheme="minorEastAsia"/>
        </w:rPr>
        <w:t>In summary, while the “Accuracy” was heavily dependent on the ratio of Glaucoma to Healthy images in the test set, the “True Accuracy” value is now independent of this ratio, giving a much clearer view of ho</w:t>
      </w:r>
      <w:r w:rsidR="00887A37">
        <w:rPr>
          <w:rFonts w:eastAsiaTheme="minorEastAsia"/>
        </w:rPr>
        <w:t>w “correct” the system itself is</w:t>
      </w:r>
      <w:r>
        <w:rPr>
          <w:rFonts w:eastAsiaTheme="minorEastAsia"/>
        </w:rPr>
        <w:t xml:space="preserve">. It is for this reason that we will use the true accuracy throughout when maximising performance of the </w:t>
      </w:r>
      <w:proofErr w:type="spellStart"/>
      <w:r>
        <w:rPr>
          <w:rFonts w:eastAsiaTheme="minorEastAsia"/>
        </w:rPr>
        <w:t>AIRSystem</w:t>
      </w:r>
      <w:proofErr w:type="spellEnd"/>
      <w:r>
        <w:rPr>
          <w:rFonts w:eastAsiaTheme="minorEastAsia"/>
        </w:rPr>
        <w:t>.</w:t>
      </w:r>
    </w:p>
    <w:p w14:paraId="16924F77" w14:textId="77777777" w:rsidR="00DC53B7" w:rsidRDefault="00DC53B7">
      <w:pPr>
        <w:rPr>
          <w:rFonts w:eastAsiaTheme="minorEastAsia"/>
        </w:rPr>
      </w:pPr>
      <w:r>
        <w:rPr>
          <w:rFonts w:eastAsiaTheme="minorEastAsia"/>
        </w:rPr>
        <w:br w:type="page"/>
      </w:r>
    </w:p>
    <w:p w14:paraId="5756FF22" w14:textId="3BD4D313" w:rsidR="00DC53B7" w:rsidRDefault="00DC53B7" w:rsidP="00DC53B7">
      <w:pPr>
        <w:pStyle w:val="Heading2"/>
        <w:rPr>
          <w:rFonts w:eastAsiaTheme="minorEastAsia"/>
        </w:rPr>
      </w:pPr>
      <w:bookmarkStart w:id="5" w:name="_Toc414755369"/>
      <w:r>
        <w:rPr>
          <w:rFonts w:eastAsiaTheme="minorEastAsia"/>
        </w:rPr>
        <w:lastRenderedPageBreak/>
        <w:t>The Default System</w:t>
      </w:r>
      <w:bookmarkEnd w:id="5"/>
    </w:p>
    <w:p w14:paraId="1E70C8B2" w14:textId="77777777" w:rsidR="00DC53B7" w:rsidRDefault="00DC53B7" w:rsidP="00DC53B7">
      <w:r>
        <w:t>Since the way we’ll be maximising the true accuracy of the system is to maximise it at each section, we need a default system so that we can still obtain values of true accuracy. The makeup of this system doesn’t matter, provided it returns actionable results (i.e. not totally random so we can compare with other systems).</w:t>
      </w:r>
    </w:p>
    <w:p w14:paraId="40AE0575" w14:textId="77777777" w:rsidR="00ED2A6A" w:rsidRDefault="00ED2A6A" w:rsidP="00ED2A6A">
      <w:pPr>
        <w:pStyle w:val="Heading2"/>
      </w:pPr>
      <w:bookmarkStart w:id="6" w:name="_Toc414755370"/>
      <w:r>
        <w:t>Pre-Processing</w:t>
      </w:r>
      <w:bookmarkEnd w:id="6"/>
    </w:p>
    <w:p w14:paraId="4B0C8EF3" w14:textId="192639AA" w:rsidR="00DC53B7" w:rsidRDefault="00ED2A6A" w:rsidP="00ED2A6A">
      <w:pPr>
        <w:pStyle w:val="ListParagraph"/>
        <w:numPr>
          <w:ilvl w:val="0"/>
          <w:numId w:val="4"/>
        </w:numPr>
      </w:pPr>
      <w:r>
        <w:t>No Brightness Enhancement.</w:t>
      </w:r>
    </w:p>
    <w:p w14:paraId="7C85193D" w14:textId="709A0907" w:rsidR="00ED2A6A" w:rsidRDefault="00ED2A6A" w:rsidP="00ED2A6A">
      <w:pPr>
        <w:pStyle w:val="ListParagraph"/>
        <w:numPr>
          <w:ilvl w:val="0"/>
          <w:numId w:val="4"/>
        </w:numPr>
      </w:pPr>
      <w:r>
        <w:t>No Contrast Enhancement.</w:t>
      </w:r>
    </w:p>
    <w:p w14:paraId="4D3475DA" w14:textId="17EE5393" w:rsidR="00ED2A6A" w:rsidRDefault="00ED2A6A" w:rsidP="00ED2A6A">
      <w:pPr>
        <w:pStyle w:val="ListParagraph"/>
        <w:numPr>
          <w:ilvl w:val="0"/>
          <w:numId w:val="4"/>
        </w:numPr>
      </w:pPr>
      <w:r>
        <w:t>No Noise Reduction.</w:t>
      </w:r>
    </w:p>
    <w:p w14:paraId="05C955D4" w14:textId="1D2F3668" w:rsidR="00ED2A6A" w:rsidRDefault="00ED2A6A" w:rsidP="00ED2A6A">
      <w:pPr>
        <w:pStyle w:val="Heading2"/>
      </w:pPr>
      <w:bookmarkStart w:id="7" w:name="_Toc414755371"/>
      <w:r>
        <w:t>Segmentation</w:t>
      </w:r>
      <w:bookmarkEnd w:id="7"/>
    </w:p>
    <w:p w14:paraId="5B31B665" w14:textId="67764A1D" w:rsidR="00ED2A6A" w:rsidRDefault="00DA0776" w:rsidP="00ED2A6A">
      <w:pPr>
        <w:pStyle w:val="ListParagraph"/>
        <w:numPr>
          <w:ilvl w:val="0"/>
          <w:numId w:val="5"/>
        </w:numPr>
      </w:pPr>
      <w:del w:id="8" w:author="qubsys" w:date="2015-03-23T15:06:00Z">
        <w:r w:rsidDel="007B29C7">
          <w:delText>Edge</w:delText>
        </w:r>
        <w:r w:rsidR="00ED2A6A" w:rsidDel="007B29C7">
          <w:delText xml:space="preserve"> Detection, with automatic threshold.</w:delText>
        </w:r>
      </w:del>
      <w:ins w:id="9" w:author="qubsys" w:date="2015-03-23T15:06:00Z">
        <w:r w:rsidR="007B29C7">
          <w:t xml:space="preserve"> </w:t>
        </w:r>
      </w:ins>
    </w:p>
    <w:p w14:paraId="20AEC705" w14:textId="3A748A88" w:rsidR="00ED2A6A" w:rsidRPr="00ED2A6A" w:rsidRDefault="00ED2A6A" w:rsidP="00ED2A6A">
      <w:pPr>
        <w:pStyle w:val="ListParagraph"/>
        <w:numPr>
          <w:ilvl w:val="1"/>
          <w:numId w:val="5"/>
        </w:numPr>
      </w:pPr>
      <m:oMath>
        <m:r>
          <w:rPr>
            <w:rFonts w:ascii="Cambria Math" w:hAnsi="Cambria Math"/>
          </w:rPr>
          <m:t>α=1</m:t>
        </m:r>
      </m:oMath>
    </w:p>
    <w:p w14:paraId="67A83134" w14:textId="2182A933" w:rsidR="00ED2A6A" w:rsidRPr="00ED2A6A" w:rsidRDefault="00ED2A6A" w:rsidP="00ED2A6A">
      <w:pPr>
        <w:pStyle w:val="ListParagraph"/>
        <w:numPr>
          <w:ilvl w:val="0"/>
          <w:numId w:val="5"/>
        </w:numPr>
      </w:pPr>
      <w:r>
        <w:rPr>
          <w:rFonts w:eastAsiaTheme="minorEastAsia"/>
        </w:rPr>
        <w:t>No Post-Processing</w:t>
      </w:r>
    </w:p>
    <w:p w14:paraId="7E3DE855" w14:textId="6C7DCAD2" w:rsidR="00ED2A6A" w:rsidRDefault="00ED2A6A" w:rsidP="00ED2A6A">
      <w:pPr>
        <w:pStyle w:val="Heading2"/>
        <w:rPr>
          <w:rFonts w:eastAsiaTheme="minorHAnsi"/>
        </w:rPr>
      </w:pPr>
      <w:bookmarkStart w:id="10" w:name="_Toc414755372"/>
      <w:r>
        <w:rPr>
          <w:rFonts w:eastAsiaTheme="minorHAnsi"/>
        </w:rPr>
        <w:t>Feature Extraction</w:t>
      </w:r>
      <w:bookmarkEnd w:id="10"/>
    </w:p>
    <w:p w14:paraId="419E2EFF" w14:textId="1E41B6EA" w:rsidR="00ED2A6A" w:rsidRDefault="00ED2A6A" w:rsidP="00ED2A6A">
      <w:r>
        <w:t>The features we will be extracting are:</w:t>
      </w:r>
    </w:p>
    <w:p w14:paraId="4E7CA138" w14:textId="5B34D3A1" w:rsidR="00ED2A6A" w:rsidRDefault="00ED2A6A" w:rsidP="00ED2A6A">
      <w:pPr>
        <w:pStyle w:val="ListParagraph"/>
        <w:numPr>
          <w:ilvl w:val="0"/>
          <w:numId w:val="8"/>
        </w:numPr>
      </w:pPr>
      <m:oMath>
        <m:r>
          <w:rPr>
            <w:rFonts w:ascii="Cambria Math" w:hAnsi="Cambria Math"/>
          </w:rPr>
          <m:t>Area</m:t>
        </m:r>
      </m:oMath>
    </w:p>
    <w:p w14:paraId="273907B5" w14:textId="632EA602" w:rsidR="00ED2A6A" w:rsidRPr="00DC286E" w:rsidRDefault="00ED2A6A" w:rsidP="00ED2A6A">
      <w:pPr>
        <w:pStyle w:val="ListParagraph"/>
        <w:numPr>
          <w:ilvl w:val="0"/>
          <w:numId w:val="8"/>
        </w:numPr>
      </w:pPr>
      <m:oMath>
        <m:r>
          <w:rPr>
            <w:rFonts w:ascii="Cambria Math" w:hAnsi="Cambria Math"/>
          </w:rPr>
          <m:t>Perimeter</m:t>
        </m:r>
      </m:oMath>
    </w:p>
    <w:p w14:paraId="0CD1AEE1" w14:textId="2C77592C" w:rsidR="00DC286E" w:rsidRPr="00DC286E" w:rsidRDefault="00DC286E" w:rsidP="00ED2A6A">
      <w:pPr>
        <w:pStyle w:val="ListParagraph"/>
        <w:numPr>
          <w:ilvl w:val="0"/>
          <w:numId w:val="8"/>
        </w:numPr>
      </w:pPr>
      <m:oMath>
        <m:r>
          <w:rPr>
            <w:rFonts w:ascii="Cambria Math" w:hAnsi="Cambria Math"/>
          </w:rPr>
          <m:t>Compactness</m:t>
        </m:r>
      </m:oMath>
    </w:p>
    <w:p w14:paraId="681298A8" w14:textId="2C889FFF" w:rsidR="00DC286E" w:rsidRPr="00DC286E" w:rsidRDefault="00DC286E" w:rsidP="00ED2A6A">
      <w:pPr>
        <w:pStyle w:val="ListParagraph"/>
        <w:numPr>
          <w:ilvl w:val="0"/>
          <w:numId w:val="8"/>
        </w:numPr>
      </w:pPr>
      <m:oMath>
        <m:r>
          <w:rPr>
            <w:rFonts w:ascii="Cambria Math" w:hAnsi="Cambria Math"/>
          </w:rPr>
          <m:t>Centroid Position X</m:t>
        </m:r>
      </m:oMath>
    </w:p>
    <w:p w14:paraId="2E8B2EA1" w14:textId="6389A761" w:rsidR="00DC286E" w:rsidRPr="00DC286E" w:rsidRDefault="00DC286E" w:rsidP="00ED2A6A">
      <w:pPr>
        <w:pStyle w:val="ListParagraph"/>
        <w:numPr>
          <w:ilvl w:val="0"/>
          <w:numId w:val="8"/>
        </w:numPr>
      </w:pPr>
      <m:oMath>
        <m:r>
          <w:rPr>
            <w:rFonts w:ascii="Cambria Math" w:hAnsi="Cambria Math"/>
          </w:rPr>
          <m:t>Centroid Position Y</m:t>
        </m:r>
      </m:oMath>
    </w:p>
    <w:p w14:paraId="373FB154" w14:textId="673BDA98" w:rsidR="00ED2A6A" w:rsidRDefault="00ED2A6A" w:rsidP="00ED2A6A">
      <w:pPr>
        <w:pStyle w:val="Heading2"/>
      </w:pPr>
      <w:bookmarkStart w:id="11" w:name="_Toc414755373"/>
      <w:r>
        <w:t>Classifier</w:t>
      </w:r>
      <w:bookmarkEnd w:id="11"/>
    </w:p>
    <w:p w14:paraId="7E0C5844" w14:textId="5F47C191" w:rsidR="00ED2A6A" w:rsidRPr="00ED2A6A" w:rsidRDefault="00ED2A6A" w:rsidP="009B6D8F">
      <w:pPr>
        <w:pStyle w:val="ListParagraph"/>
        <w:numPr>
          <w:ilvl w:val="0"/>
          <w:numId w:val="6"/>
        </w:numPr>
      </w:pPr>
      <m:oMath>
        <m:r>
          <w:rPr>
            <w:rFonts w:ascii="Cambria Math" w:hAnsi="Cambria Math"/>
          </w:rPr>
          <m:t>k</m:t>
        </m:r>
      </m:oMath>
      <w:r w:rsidRPr="00ED2A6A">
        <w:rPr>
          <w:rFonts w:asciiTheme="majorHAnsi" w:eastAsiaTheme="majorEastAsia" w:hAnsiTheme="majorHAnsi" w:cstheme="majorBidi"/>
        </w:rPr>
        <w:t>-nearest neighbour.</w:t>
      </w:r>
    </w:p>
    <w:p w14:paraId="162E397C" w14:textId="2FFA6AD3" w:rsidR="00ED2A6A" w:rsidRPr="007606FF" w:rsidRDefault="00ED2A6A" w:rsidP="00ED2A6A">
      <w:pPr>
        <w:pStyle w:val="ListParagraph"/>
        <w:numPr>
          <w:ilvl w:val="1"/>
          <w:numId w:val="6"/>
        </w:numPr>
      </w:pPr>
      <m:oMath>
        <m:r>
          <w:rPr>
            <w:rFonts w:ascii="Cambria Math" w:hAnsi="Cambria Math"/>
          </w:rPr>
          <m:t>k=3</m:t>
        </m:r>
      </m:oMath>
    </w:p>
    <w:p w14:paraId="3D7A804B" w14:textId="025DB45E" w:rsidR="00330352" w:rsidRDefault="00330352">
      <w:r>
        <w:br w:type="page"/>
      </w:r>
    </w:p>
    <w:p w14:paraId="5FDD1C17" w14:textId="09C37672" w:rsidR="007606FF" w:rsidRDefault="00DC286E" w:rsidP="00330352">
      <w:pPr>
        <w:pStyle w:val="Heading1"/>
        <w:rPr>
          <w:rFonts w:eastAsiaTheme="minorHAnsi"/>
        </w:rPr>
      </w:pPr>
      <w:bookmarkStart w:id="12" w:name="_Toc414755374"/>
      <w:r>
        <w:rPr>
          <w:rFonts w:eastAsiaTheme="minorHAnsi"/>
        </w:rPr>
        <w:lastRenderedPageBreak/>
        <w:t>Post-P</w:t>
      </w:r>
      <w:r w:rsidR="00330352">
        <w:rPr>
          <w:rFonts w:eastAsiaTheme="minorHAnsi"/>
        </w:rPr>
        <w:t>rocessing</w:t>
      </w:r>
      <w:bookmarkEnd w:id="12"/>
    </w:p>
    <w:p w14:paraId="68A1F7F8" w14:textId="25D1049E" w:rsidR="00DC286E" w:rsidRDefault="00DC286E" w:rsidP="00DC286E">
      <w:pPr>
        <w:pStyle w:val="Heading2"/>
      </w:pPr>
      <w:bookmarkStart w:id="13" w:name="_Toc414755375"/>
      <w:r>
        <w:t>Brightness Enhancement</w:t>
      </w:r>
      <w:bookmarkEnd w:id="13"/>
    </w:p>
    <w:p w14:paraId="4486D14F" w14:textId="173D2952" w:rsidR="00DC286E" w:rsidRDefault="00712069" w:rsidP="00DC286E">
      <w:r>
        <w:t>We implemented A</w:t>
      </w:r>
      <w:r w:rsidR="00DC286E">
        <w:t xml:space="preserve">utomated </w:t>
      </w:r>
      <w:r>
        <w:t>B</w:t>
      </w:r>
      <w:r w:rsidR="00DC286E">
        <w:t xml:space="preserve">rightness </w:t>
      </w:r>
      <w:r>
        <w:t>E</w:t>
      </w:r>
      <w:r w:rsidR="00DC286E">
        <w:t>nhancement</w:t>
      </w:r>
      <w:r>
        <w:t xml:space="preserve"> (ABH)</w:t>
      </w:r>
      <w:r w:rsidR="00DC286E">
        <w:t>: the point of which is to normalise the image so that the mean grey-value in the image is equal to 127 (255 / 2). The results look like the following:</w:t>
      </w:r>
    </w:p>
    <w:p w14:paraId="3EDE78B5" w14:textId="2302644C" w:rsidR="00DC286E" w:rsidRPr="00DC286E" w:rsidRDefault="00DC286E" w:rsidP="00DC286E">
      <w:r>
        <w:rPr>
          <w:noProof/>
          <w:lang w:eastAsia="en-GB"/>
        </w:rPr>
        <w:drawing>
          <wp:inline distT="0" distB="0" distL="0" distR="0" wp14:anchorId="2DCE82D7" wp14:editId="5DDEB9B2">
            <wp:extent cx="5731510" cy="24288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846" b="1273"/>
                    <a:stretch/>
                  </pic:blipFill>
                  <pic:spPr bwMode="auto">
                    <a:xfrm>
                      <a:off x="0" y="0"/>
                      <a:ext cx="5731510" cy="242887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GridTable4Accent5"/>
        <w:tblW w:w="0" w:type="auto"/>
        <w:tblLook w:val="0420" w:firstRow="1" w:lastRow="0" w:firstColumn="0" w:lastColumn="0" w:noHBand="0" w:noVBand="1"/>
      </w:tblPr>
      <w:tblGrid>
        <w:gridCol w:w="3133"/>
        <w:gridCol w:w="2745"/>
        <w:gridCol w:w="3138"/>
      </w:tblGrid>
      <w:tr w:rsidR="005E0897" w14:paraId="7192B2C9" w14:textId="77777777" w:rsidTr="005E0897">
        <w:trPr>
          <w:cnfStyle w:val="100000000000" w:firstRow="1" w:lastRow="0" w:firstColumn="0" w:lastColumn="0" w:oddVBand="0" w:evenVBand="0" w:oddHBand="0" w:evenHBand="0" w:firstRowFirstColumn="0" w:firstRowLastColumn="0" w:lastRowFirstColumn="0" w:lastRowLastColumn="0"/>
        </w:trPr>
        <w:tc>
          <w:tcPr>
            <w:tcW w:w="3133" w:type="dxa"/>
          </w:tcPr>
          <w:p w14:paraId="01C2C72B" w14:textId="0D2C343D" w:rsidR="005E0897" w:rsidRDefault="005E0897">
            <w:r>
              <w:t>Technique</w:t>
            </w:r>
          </w:p>
        </w:tc>
        <w:tc>
          <w:tcPr>
            <w:tcW w:w="2745" w:type="dxa"/>
          </w:tcPr>
          <w:p w14:paraId="3F89EA8C" w14:textId="07DA13EA" w:rsidR="005E0897" w:rsidRDefault="0049547A">
            <w:r>
              <w:t>Accuracy (</w:t>
            </w:r>
            <w:r w:rsidR="005E0897">
              <w:t>%)</w:t>
            </w:r>
          </w:p>
        </w:tc>
        <w:tc>
          <w:tcPr>
            <w:tcW w:w="3138" w:type="dxa"/>
          </w:tcPr>
          <w:p w14:paraId="285F7831" w14:textId="3BA45299" w:rsidR="005E0897" w:rsidRDefault="005E0897" w:rsidP="005E0897">
            <w:r>
              <w:t xml:space="preserve">True </w:t>
            </w:r>
            <w:r w:rsidR="0049547A">
              <w:t>Accuracy (</w:t>
            </w:r>
            <w:r>
              <w:t>%)</w:t>
            </w:r>
          </w:p>
        </w:tc>
      </w:tr>
      <w:tr w:rsidR="005E0897" w14:paraId="6E44BA64" w14:textId="77777777" w:rsidTr="005E0897">
        <w:trPr>
          <w:cnfStyle w:val="000000100000" w:firstRow="0" w:lastRow="0" w:firstColumn="0" w:lastColumn="0" w:oddVBand="0" w:evenVBand="0" w:oddHBand="1" w:evenHBand="0" w:firstRowFirstColumn="0" w:firstRowLastColumn="0" w:lastRowFirstColumn="0" w:lastRowLastColumn="0"/>
        </w:trPr>
        <w:tc>
          <w:tcPr>
            <w:tcW w:w="3133" w:type="dxa"/>
          </w:tcPr>
          <w:p w14:paraId="23E1C8B3" w14:textId="4901F804" w:rsidR="005E0897" w:rsidRDefault="005E0897">
            <w:r>
              <w:t>ABH Disabled</w:t>
            </w:r>
          </w:p>
        </w:tc>
        <w:tc>
          <w:tcPr>
            <w:tcW w:w="2745" w:type="dxa"/>
          </w:tcPr>
          <w:p w14:paraId="6C1101DE" w14:textId="1B10185D" w:rsidR="005E0897" w:rsidRDefault="005E0897">
            <w:r>
              <w:t>63</w:t>
            </w:r>
          </w:p>
        </w:tc>
        <w:tc>
          <w:tcPr>
            <w:tcW w:w="3138" w:type="dxa"/>
          </w:tcPr>
          <w:p w14:paraId="27DD4249" w14:textId="4BCF5587" w:rsidR="005E0897" w:rsidRDefault="005E0897">
            <w:r>
              <w:t>64</w:t>
            </w:r>
          </w:p>
        </w:tc>
      </w:tr>
      <w:tr w:rsidR="005E0897" w14:paraId="281E264D" w14:textId="77777777" w:rsidTr="005E0897">
        <w:tc>
          <w:tcPr>
            <w:tcW w:w="3133" w:type="dxa"/>
          </w:tcPr>
          <w:p w14:paraId="5DAF804B" w14:textId="5BE54BDD" w:rsidR="005E0897" w:rsidRDefault="005E0897">
            <w:r>
              <w:t>ABH Enabled</w:t>
            </w:r>
          </w:p>
        </w:tc>
        <w:tc>
          <w:tcPr>
            <w:tcW w:w="2745" w:type="dxa"/>
          </w:tcPr>
          <w:p w14:paraId="0B6E692E" w14:textId="53836467" w:rsidR="005E0897" w:rsidRDefault="005E0897">
            <w:r>
              <w:t>68</w:t>
            </w:r>
          </w:p>
        </w:tc>
        <w:tc>
          <w:tcPr>
            <w:tcW w:w="3138" w:type="dxa"/>
          </w:tcPr>
          <w:p w14:paraId="30D9A1BA" w14:textId="03987934" w:rsidR="005E0897" w:rsidRDefault="005E0897">
            <w:r>
              <w:t>55</w:t>
            </w:r>
          </w:p>
        </w:tc>
      </w:tr>
    </w:tbl>
    <w:p w14:paraId="1C3949F5" w14:textId="77777777" w:rsidR="00712069" w:rsidRDefault="00712069"/>
    <w:p w14:paraId="5D2524B7" w14:textId="761267A0" w:rsidR="005E0897" w:rsidRDefault="00712069" w:rsidP="00490D4C">
      <w:r>
        <w:t xml:space="preserve">The system </w:t>
      </w:r>
      <w:r w:rsidR="00BA5F6F">
        <w:t>does not benefit</w:t>
      </w:r>
      <w:r>
        <w:t xml:space="preserve"> from the ABH being enabled</w:t>
      </w:r>
      <w:r w:rsidR="005E0897">
        <w:t xml:space="preserve"> (as the true accuracy decreases)</w:t>
      </w:r>
      <w:r>
        <w:t>: we wil</w:t>
      </w:r>
      <w:r w:rsidR="00BA5F6F">
        <w:t>l therefore leave it disabled</w:t>
      </w:r>
      <w:r>
        <w:t>.</w:t>
      </w:r>
      <w:r w:rsidR="00BA5F6F">
        <w:t xml:space="preserve"> The reason it does harm to the system is likely due to it destroying information in images that use more of the dynamic range than the example above</w:t>
      </w:r>
      <w:r w:rsidR="00B6239F">
        <w:t>, which would result in a lot of grey levels being clipped at 0 and 255</w:t>
      </w:r>
      <w:r w:rsidR="00BA5F6F">
        <w:t>.</w:t>
      </w:r>
      <w:r w:rsidR="005E0897">
        <w:t xml:space="preserve"> </w:t>
      </w:r>
    </w:p>
    <w:p w14:paraId="3E3B6230" w14:textId="638C6D99" w:rsidR="007606FF" w:rsidRDefault="005E0897" w:rsidP="00490D4C">
      <w:r>
        <w:t>The reason the accuracy increases while the true accuracy falls is that the ABH is skewing the classifier to return positive (that the image is Glaucoma) across the board, therefore increasing the number of</w:t>
      </w:r>
      <w:r w:rsidR="00641224">
        <w:t xml:space="preserve"> both</w:t>
      </w:r>
      <w:r>
        <w:t xml:space="preserve"> True-Positives</w:t>
      </w:r>
      <w:r w:rsidR="00641224">
        <w:t xml:space="preserve"> (improving accuracy</w:t>
      </w:r>
      <w:r w:rsidR="00CB5197">
        <w:t xml:space="preserve"> due to the class-ratio imbalance</w:t>
      </w:r>
      <w:r w:rsidR="00641224">
        <w:t xml:space="preserve">) and </w:t>
      </w:r>
      <w:r>
        <w:t>False-Positives</w:t>
      </w:r>
      <w:r w:rsidR="00641224">
        <w:t xml:space="preserve"> (which decreases the number of True-Negative</w:t>
      </w:r>
      <w:r w:rsidR="00405013">
        <w:t>s</w:t>
      </w:r>
      <w:r w:rsidR="00641224">
        <w:t>, decreasing true accuracy).</w:t>
      </w:r>
      <w:r w:rsidR="007606FF">
        <w:br w:type="page"/>
      </w:r>
    </w:p>
    <w:p w14:paraId="01D0BD93" w14:textId="65A5906E" w:rsidR="006D6AE6" w:rsidRDefault="00F72132" w:rsidP="00F72132">
      <w:pPr>
        <w:pStyle w:val="Heading2"/>
      </w:pPr>
      <w:bookmarkStart w:id="14" w:name="_Toc414755376"/>
      <w:r>
        <w:lastRenderedPageBreak/>
        <w:t>Contrast Enhancement</w:t>
      </w:r>
      <w:bookmarkEnd w:id="14"/>
    </w:p>
    <w:p w14:paraId="11B11938" w14:textId="5439CB48" w:rsidR="00B01EEB" w:rsidRPr="00F72132" w:rsidRDefault="00F72132" w:rsidP="00490D4C">
      <w:pPr>
        <w:jc w:val="both"/>
      </w:pPr>
      <w:r>
        <w:t>We have 3 different types of contrast enhancement: Automated Linear Stretch (ALS), Histogram Equalisation and the Power Law.</w:t>
      </w:r>
      <w:r w:rsidR="00B01EEB">
        <w:t xml:space="preserve"> These are covered in the lecture slides so we will not cover them here, except to say that the Automated Linear Stretch can detect good start / end grey levels to stretch out an image to use the full d</w:t>
      </w:r>
      <w:r w:rsidR="00FB6CD7">
        <w:t>ynamic range.</w:t>
      </w:r>
      <w:r w:rsidR="0049547A">
        <w:t xml:space="preserve"> We will only pick one of </w:t>
      </w:r>
      <w:r w:rsidR="00A964F3">
        <w:t xml:space="preserve">these </w:t>
      </w:r>
      <w:r w:rsidR="0049547A">
        <w:t>techniques, if any.</w:t>
      </w:r>
    </w:p>
    <w:p w14:paraId="0D6FAD79" w14:textId="64636745" w:rsidR="00F72132" w:rsidRDefault="00BA5F6F" w:rsidP="00BA5F6F">
      <w:pPr>
        <w:pStyle w:val="Heading3"/>
      </w:pPr>
      <w:bookmarkStart w:id="15" w:name="_Toc414755377"/>
      <w:r>
        <w:t>Automated Linear Stretch</w:t>
      </w:r>
      <w:bookmarkEnd w:id="15"/>
    </w:p>
    <w:p w14:paraId="4CA19668" w14:textId="563342D1" w:rsidR="00F70AD1" w:rsidRPr="00F70AD1" w:rsidRDefault="00F70AD1" w:rsidP="00F70AD1">
      <w:r>
        <w:rPr>
          <w:noProof/>
          <w:lang w:eastAsia="en-GB"/>
        </w:rPr>
        <w:drawing>
          <wp:inline distT="0" distB="0" distL="0" distR="0" wp14:anchorId="07972997" wp14:editId="6F76E788">
            <wp:extent cx="5731510" cy="24714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71420"/>
                    </a:xfrm>
                    <a:prstGeom prst="rect">
                      <a:avLst/>
                    </a:prstGeom>
                  </pic:spPr>
                </pic:pic>
              </a:graphicData>
            </a:graphic>
          </wp:inline>
        </w:drawing>
      </w:r>
    </w:p>
    <w:tbl>
      <w:tblPr>
        <w:tblStyle w:val="GridTable4Accent5"/>
        <w:tblW w:w="0" w:type="auto"/>
        <w:tblLook w:val="0420" w:firstRow="1" w:lastRow="0" w:firstColumn="0" w:lastColumn="0" w:noHBand="0" w:noVBand="1"/>
      </w:tblPr>
      <w:tblGrid>
        <w:gridCol w:w="3133"/>
        <w:gridCol w:w="2745"/>
        <w:gridCol w:w="3138"/>
      </w:tblGrid>
      <w:tr w:rsidR="00CB5197" w14:paraId="7D76DF51" w14:textId="77777777" w:rsidTr="009B6D8F">
        <w:trPr>
          <w:cnfStyle w:val="100000000000" w:firstRow="1" w:lastRow="0" w:firstColumn="0" w:lastColumn="0" w:oddVBand="0" w:evenVBand="0" w:oddHBand="0" w:evenHBand="0" w:firstRowFirstColumn="0" w:firstRowLastColumn="0" w:lastRowFirstColumn="0" w:lastRowLastColumn="0"/>
        </w:trPr>
        <w:tc>
          <w:tcPr>
            <w:tcW w:w="3133" w:type="dxa"/>
          </w:tcPr>
          <w:p w14:paraId="7ED506EE" w14:textId="77777777" w:rsidR="00CB5197" w:rsidRDefault="00CB5197" w:rsidP="009B6D8F">
            <w:r>
              <w:t>Technique</w:t>
            </w:r>
          </w:p>
        </w:tc>
        <w:tc>
          <w:tcPr>
            <w:tcW w:w="2745" w:type="dxa"/>
          </w:tcPr>
          <w:p w14:paraId="4D77CF99" w14:textId="5836DC47" w:rsidR="00CB5197" w:rsidRDefault="0049547A" w:rsidP="009B6D8F">
            <w:r>
              <w:t>Accuracy (</w:t>
            </w:r>
            <w:r w:rsidR="00CB5197">
              <w:t>%)</w:t>
            </w:r>
          </w:p>
        </w:tc>
        <w:tc>
          <w:tcPr>
            <w:tcW w:w="3138" w:type="dxa"/>
          </w:tcPr>
          <w:p w14:paraId="0863F33B" w14:textId="4714587E" w:rsidR="00CB5197" w:rsidRDefault="00CB5197" w:rsidP="009B6D8F">
            <w:r>
              <w:t xml:space="preserve">True </w:t>
            </w:r>
            <w:r w:rsidR="0049547A">
              <w:t>Accuracy (</w:t>
            </w:r>
            <w:r>
              <w:t>%)</w:t>
            </w:r>
          </w:p>
        </w:tc>
      </w:tr>
      <w:tr w:rsidR="00CB5197" w14:paraId="77276DDC" w14:textId="77777777" w:rsidTr="009B6D8F">
        <w:trPr>
          <w:cnfStyle w:val="000000100000" w:firstRow="0" w:lastRow="0" w:firstColumn="0" w:lastColumn="0" w:oddVBand="0" w:evenVBand="0" w:oddHBand="1" w:evenHBand="0" w:firstRowFirstColumn="0" w:firstRowLastColumn="0" w:lastRowFirstColumn="0" w:lastRowLastColumn="0"/>
        </w:trPr>
        <w:tc>
          <w:tcPr>
            <w:tcW w:w="3133" w:type="dxa"/>
          </w:tcPr>
          <w:p w14:paraId="5462322B" w14:textId="6469C87D" w:rsidR="00CB5197" w:rsidRDefault="00CB5197" w:rsidP="009B6D8F">
            <w:r>
              <w:t>ALS Disabled</w:t>
            </w:r>
          </w:p>
        </w:tc>
        <w:tc>
          <w:tcPr>
            <w:tcW w:w="2745" w:type="dxa"/>
          </w:tcPr>
          <w:p w14:paraId="562B6C51" w14:textId="77777777" w:rsidR="00CB5197" w:rsidRDefault="00CB5197" w:rsidP="009B6D8F">
            <w:r>
              <w:t>63</w:t>
            </w:r>
          </w:p>
        </w:tc>
        <w:tc>
          <w:tcPr>
            <w:tcW w:w="3138" w:type="dxa"/>
          </w:tcPr>
          <w:p w14:paraId="5AE75151" w14:textId="77777777" w:rsidR="00CB5197" w:rsidRDefault="00CB5197" w:rsidP="009B6D8F">
            <w:r>
              <w:t>64</w:t>
            </w:r>
          </w:p>
        </w:tc>
      </w:tr>
      <w:tr w:rsidR="00CB5197" w14:paraId="2878A1B5" w14:textId="77777777" w:rsidTr="009B6D8F">
        <w:tc>
          <w:tcPr>
            <w:tcW w:w="3133" w:type="dxa"/>
          </w:tcPr>
          <w:p w14:paraId="3EAE7E2B" w14:textId="17F96DDA" w:rsidR="00CB5197" w:rsidRDefault="00CB5197" w:rsidP="009B6D8F">
            <w:r>
              <w:t>ALS Enabled</w:t>
            </w:r>
          </w:p>
        </w:tc>
        <w:tc>
          <w:tcPr>
            <w:tcW w:w="2745" w:type="dxa"/>
          </w:tcPr>
          <w:p w14:paraId="472B0B2B" w14:textId="21DCF3A8" w:rsidR="00CB5197" w:rsidRDefault="00CB5197" w:rsidP="009B6D8F">
            <w:r>
              <w:t>56</w:t>
            </w:r>
          </w:p>
        </w:tc>
        <w:tc>
          <w:tcPr>
            <w:tcW w:w="3138" w:type="dxa"/>
          </w:tcPr>
          <w:p w14:paraId="59583867" w14:textId="25E52A17" w:rsidR="00CB5197" w:rsidRDefault="00CB5197" w:rsidP="009B6D8F">
            <w:r>
              <w:t>47</w:t>
            </w:r>
          </w:p>
        </w:tc>
      </w:tr>
    </w:tbl>
    <w:p w14:paraId="4A456C95" w14:textId="77777777" w:rsidR="00BA5F6F" w:rsidRDefault="00BA5F6F" w:rsidP="00BA5F6F"/>
    <w:p w14:paraId="4309596F" w14:textId="43BBB7EA" w:rsidR="009B6D8F" w:rsidRDefault="00B6239F" w:rsidP="00B6239F">
      <w:pPr>
        <w:pStyle w:val="Heading3"/>
      </w:pPr>
      <w:bookmarkStart w:id="16" w:name="_Toc414755378"/>
      <w:r>
        <w:t>Histogram Equalisation</w:t>
      </w:r>
      <w:bookmarkEnd w:id="16"/>
    </w:p>
    <w:p w14:paraId="44CA8185" w14:textId="03A39B8F" w:rsidR="00B6239F" w:rsidRDefault="0049547A" w:rsidP="00B6239F">
      <w:r>
        <w:rPr>
          <w:noProof/>
          <w:lang w:eastAsia="en-GB"/>
        </w:rPr>
        <w:drawing>
          <wp:inline distT="0" distB="0" distL="0" distR="0" wp14:anchorId="3DE0276E" wp14:editId="47861906">
            <wp:extent cx="5731510" cy="25527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52700"/>
                    </a:xfrm>
                    <a:prstGeom prst="rect">
                      <a:avLst/>
                    </a:prstGeom>
                  </pic:spPr>
                </pic:pic>
              </a:graphicData>
            </a:graphic>
          </wp:inline>
        </w:drawing>
      </w:r>
    </w:p>
    <w:tbl>
      <w:tblPr>
        <w:tblStyle w:val="GridTable4Accent5"/>
        <w:tblW w:w="0" w:type="auto"/>
        <w:tblLook w:val="0420" w:firstRow="1" w:lastRow="0" w:firstColumn="0" w:lastColumn="0" w:noHBand="0" w:noVBand="1"/>
      </w:tblPr>
      <w:tblGrid>
        <w:gridCol w:w="3133"/>
        <w:gridCol w:w="2745"/>
        <w:gridCol w:w="3138"/>
      </w:tblGrid>
      <w:tr w:rsidR="0049547A" w14:paraId="03E55AFB" w14:textId="77777777" w:rsidTr="00887A37">
        <w:trPr>
          <w:cnfStyle w:val="100000000000" w:firstRow="1" w:lastRow="0" w:firstColumn="0" w:lastColumn="0" w:oddVBand="0" w:evenVBand="0" w:oddHBand="0" w:evenHBand="0" w:firstRowFirstColumn="0" w:firstRowLastColumn="0" w:lastRowFirstColumn="0" w:lastRowLastColumn="0"/>
        </w:trPr>
        <w:tc>
          <w:tcPr>
            <w:tcW w:w="3133" w:type="dxa"/>
          </w:tcPr>
          <w:p w14:paraId="2896726E" w14:textId="77777777" w:rsidR="0049547A" w:rsidRDefault="0049547A" w:rsidP="00887A37">
            <w:r>
              <w:t>Technique</w:t>
            </w:r>
          </w:p>
        </w:tc>
        <w:tc>
          <w:tcPr>
            <w:tcW w:w="2745" w:type="dxa"/>
          </w:tcPr>
          <w:p w14:paraId="2EB0AE91" w14:textId="77777777" w:rsidR="0049547A" w:rsidRDefault="0049547A" w:rsidP="00887A37">
            <w:r>
              <w:t>Accuracy (%)</w:t>
            </w:r>
          </w:p>
        </w:tc>
        <w:tc>
          <w:tcPr>
            <w:tcW w:w="3138" w:type="dxa"/>
          </w:tcPr>
          <w:p w14:paraId="4B25CAE4" w14:textId="77777777" w:rsidR="0049547A" w:rsidRDefault="0049547A" w:rsidP="00887A37">
            <w:r>
              <w:t>True Accuracy (%)</w:t>
            </w:r>
          </w:p>
        </w:tc>
      </w:tr>
      <w:tr w:rsidR="0049547A" w14:paraId="43C8AFBD" w14:textId="77777777" w:rsidTr="00887A37">
        <w:trPr>
          <w:cnfStyle w:val="000000100000" w:firstRow="0" w:lastRow="0" w:firstColumn="0" w:lastColumn="0" w:oddVBand="0" w:evenVBand="0" w:oddHBand="1" w:evenHBand="0" w:firstRowFirstColumn="0" w:firstRowLastColumn="0" w:lastRowFirstColumn="0" w:lastRowLastColumn="0"/>
        </w:trPr>
        <w:tc>
          <w:tcPr>
            <w:tcW w:w="3133" w:type="dxa"/>
          </w:tcPr>
          <w:p w14:paraId="10E013F9" w14:textId="1C016769" w:rsidR="0049547A" w:rsidRDefault="0049547A" w:rsidP="00887A37">
            <w:r>
              <w:t>Histogram Equalisation Disabled</w:t>
            </w:r>
          </w:p>
        </w:tc>
        <w:tc>
          <w:tcPr>
            <w:tcW w:w="2745" w:type="dxa"/>
          </w:tcPr>
          <w:p w14:paraId="7F6AE130" w14:textId="77777777" w:rsidR="0049547A" w:rsidRDefault="0049547A" w:rsidP="00887A37">
            <w:r>
              <w:t>63</w:t>
            </w:r>
          </w:p>
        </w:tc>
        <w:tc>
          <w:tcPr>
            <w:tcW w:w="3138" w:type="dxa"/>
          </w:tcPr>
          <w:p w14:paraId="424DF54F" w14:textId="77777777" w:rsidR="0049547A" w:rsidRDefault="0049547A" w:rsidP="00887A37">
            <w:r>
              <w:t>64</w:t>
            </w:r>
          </w:p>
        </w:tc>
      </w:tr>
      <w:tr w:rsidR="0049547A" w14:paraId="7DC79581" w14:textId="77777777" w:rsidTr="00887A37">
        <w:tc>
          <w:tcPr>
            <w:tcW w:w="3133" w:type="dxa"/>
          </w:tcPr>
          <w:p w14:paraId="050ACFEA" w14:textId="5FED2CD8" w:rsidR="0049547A" w:rsidRDefault="0049547A" w:rsidP="00887A37">
            <w:r>
              <w:t>Histogram Equalisation Enabled</w:t>
            </w:r>
          </w:p>
        </w:tc>
        <w:tc>
          <w:tcPr>
            <w:tcW w:w="2745" w:type="dxa"/>
          </w:tcPr>
          <w:p w14:paraId="0AD6E6DA" w14:textId="52618345" w:rsidR="0049547A" w:rsidRDefault="00A964F3" w:rsidP="00887A37">
            <w:r>
              <w:t>44</w:t>
            </w:r>
          </w:p>
        </w:tc>
        <w:tc>
          <w:tcPr>
            <w:tcW w:w="3138" w:type="dxa"/>
          </w:tcPr>
          <w:p w14:paraId="7162FE6D" w14:textId="666DAEDF" w:rsidR="0049547A" w:rsidRDefault="00A964F3" w:rsidP="00887A37">
            <w:r>
              <w:t>27</w:t>
            </w:r>
          </w:p>
        </w:tc>
      </w:tr>
    </w:tbl>
    <w:p w14:paraId="123FFC82" w14:textId="1212913C" w:rsidR="0049547A" w:rsidRDefault="00A964F3" w:rsidP="00A964F3">
      <w:pPr>
        <w:pStyle w:val="Heading3"/>
      </w:pPr>
      <w:r>
        <w:br w:type="page"/>
      </w:r>
      <w:bookmarkStart w:id="17" w:name="_Toc414755379"/>
      <w:r>
        <w:lastRenderedPageBreak/>
        <w:t>Power Law</w:t>
      </w:r>
      <w:bookmarkEnd w:id="17"/>
    </w:p>
    <w:p w14:paraId="08BB3CA7" w14:textId="698C46B4" w:rsidR="00A964F3" w:rsidRDefault="00A964F3" w:rsidP="00A964F3">
      <w:r>
        <w:rPr>
          <w:noProof/>
          <w:lang w:eastAsia="en-GB"/>
        </w:rPr>
        <w:drawing>
          <wp:inline distT="0" distB="0" distL="0" distR="0" wp14:anchorId="569A1389" wp14:editId="3005351A">
            <wp:extent cx="5731510" cy="24904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490470"/>
                    </a:xfrm>
                    <a:prstGeom prst="rect">
                      <a:avLst/>
                    </a:prstGeom>
                  </pic:spPr>
                </pic:pic>
              </a:graphicData>
            </a:graphic>
          </wp:inline>
        </w:drawing>
      </w:r>
    </w:p>
    <w:p w14:paraId="06E3BB12" w14:textId="6E012953" w:rsidR="00BC339F" w:rsidRDefault="00BC339F" w:rsidP="00A964F3">
      <w:pPr>
        <w:rPr>
          <w:rFonts w:eastAsiaTheme="minorEastAsia"/>
        </w:rPr>
      </w:pPr>
      <w:r>
        <w:t xml:space="preserve">This example is where </w:t>
      </w:r>
      <m:oMath>
        <m:r>
          <w:rPr>
            <w:rFonts w:ascii="Cambria Math" w:hAnsi="Cambria Math"/>
          </w:rPr>
          <m:t>γ=0.5</m:t>
        </m:r>
      </m:oMath>
    </w:p>
    <w:p w14:paraId="7B0E4886" w14:textId="406E7DA5" w:rsidR="00BC339F" w:rsidRDefault="00BC339F" w:rsidP="00A964F3">
      <w:pPr>
        <w:rPr>
          <w:rFonts w:eastAsiaTheme="minorEastAsia"/>
        </w:rPr>
      </w:pPr>
      <w:r>
        <w:t xml:space="preserve">We have no automated way to find the value for </w:t>
      </w:r>
      <m:oMath>
        <m:r>
          <w:rPr>
            <w:rFonts w:ascii="Cambria Math" w:hAnsi="Cambria Math"/>
          </w:rPr>
          <m:t>γ</m:t>
        </m:r>
      </m:oMath>
      <w:r>
        <w:rPr>
          <w:rFonts w:eastAsiaTheme="minorEastAsia"/>
        </w:rPr>
        <w:t xml:space="preserve"> (gamma) per image. Therefore, we will test every value of gamma from 0 to 2.0 in 0.1 increments and see if any of the results give a higher true accuracy than when it’s not enabled at all.</w:t>
      </w:r>
    </w:p>
    <w:tbl>
      <w:tblPr>
        <w:tblStyle w:val="GridTable4Accent5"/>
        <w:tblW w:w="0" w:type="auto"/>
        <w:tblLook w:val="0420" w:firstRow="1" w:lastRow="0" w:firstColumn="0" w:lastColumn="0" w:noHBand="0" w:noVBand="1"/>
      </w:tblPr>
      <w:tblGrid>
        <w:gridCol w:w="3133"/>
        <w:gridCol w:w="2745"/>
        <w:gridCol w:w="3138"/>
      </w:tblGrid>
      <w:tr w:rsidR="00BC339F" w14:paraId="314E0A94" w14:textId="77777777" w:rsidTr="00EB25B6">
        <w:trPr>
          <w:cnfStyle w:val="100000000000" w:firstRow="1" w:lastRow="0" w:firstColumn="0" w:lastColumn="0" w:oddVBand="0" w:evenVBand="0" w:oddHBand="0" w:evenHBand="0" w:firstRowFirstColumn="0" w:firstRowLastColumn="0" w:lastRowFirstColumn="0" w:lastRowLastColumn="0"/>
        </w:trPr>
        <w:tc>
          <w:tcPr>
            <w:tcW w:w="3133" w:type="dxa"/>
          </w:tcPr>
          <w:p w14:paraId="46BE6ADA" w14:textId="77777777" w:rsidR="00BC339F" w:rsidRDefault="00BC339F" w:rsidP="00887A37">
            <w:r>
              <w:t>Technique</w:t>
            </w:r>
          </w:p>
        </w:tc>
        <w:tc>
          <w:tcPr>
            <w:tcW w:w="2745" w:type="dxa"/>
          </w:tcPr>
          <w:p w14:paraId="1216011E" w14:textId="77777777" w:rsidR="00BC339F" w:rsidRDefault="00BC339F" w:rsidP="00887A37">
            <w:r>
              <w:t>Accuracy (%)</w:t>
            </w:r>
          </w:p>
        </w:tc>
        <w:tc>
          <w:tcPr>
            <w:tcW w:w="3138" w:type="dxa"/>
          </w:tcPr>
          <w:p w14:paraId="7135A028" w14:textId="77777777" w:rsidR="00BC339F" w:rsidRDefault="00BC339F" w:rsidP="00887A37">
            <w:r>
              <w:t>True Accuracy (%)</w:t>
            </w:r>
          </w:p>
        </w:tc>
      </w:tr>
      <w:tr w:rsidR="00BC339F" w14:paraId="348F5C67" w14:textId="77777777" w:rsidTr="00EB25B6">
        <w:trPr>
          <w:cnfStyle w:val="000000100000" w:firstRow="0" w:lastRow="0" w:firstColumn="0" w:lastColumn="0" w:oddVBand="0" w:evenVBand="0" w:oddHBand="1" w:evenHBand="0" w:firstRowFirstColumn="0" w:firstRowLastColumn="0" w:lastRowFirstColumn="0" w:lastRowLastColumn="0"/>
        </w:trPr>
        <w:tc>
          <w:tcPr>
            <w:tcW w:w="3133" w:type="dxa"/>
          </w:tcPr>
          <w:p w14:paraId="19F8A6E9" w14:textId="5C1EFC7B" w:rsidR="00BC339F" w:rsidRDefault="00BC339F" w:rsidP="00887A37">
            <w:r>
              <w:t>Power Law Disabled</w:t>
            </w:r>
          </w:p>
        </w:tc>
        <w:tc>
          <w:tcPr>
            <w:tcW w:w="2745" w:type="dxa"/>
          </w:tcPr>
          <w:p w14:paraId="7327F5A2" w14:textId="77777777" w:rsidR="00BC339F" w:rsidRDefault="00BC339F" w:rsidP="00887A37">
            <w:r>
              <w:t>63</w:t>
            </w:r>
          </w:p>
        </w:tc>
        <w:tc>
          <w:tcPr>
            <w:tcW w:w="3138" w:type="dxa"/>
          </w:tcPr>
          <w:p w14:paraId="5F074282" w14:textId="77777777" w:rsidR="00BC339F" w:rsidRDefault="00BC339F" w:rsidP="00887A37">
            <w:r>
              <w:t>64</w:t>
            </w:r>
          </w:p>
        </w:tc>
      </w:tr>
      <w:tr w:rsidR="00EB25B6" w:rsidRPr="00006999" w14:paraId="1AB3D2F8" w14:textId="77777777" w:rsidTr="00887A37">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9016" w:type="dxa"/>
            <w:gridSpan w:val="3"/>
            <w:noWrap/>
          </w:tcPr>
          <w:p w14:paraId="71D1DA62" w14:textId="744755C7" w:rsidR="00EB25B6" w:rsidRPr="00006999" w:rsidRDefault="00EB25B6" w:rsidP="00200AF0">
            <w:pPr>
              <w:rPr>
                <w:rFonts w:ascii="Calibri" w:eastAsia="Times New Roman" w:hAnsi="Calibri" w:cs="Times New Roman"/>
                <w:b w:val="0"/>
                <w:bCs w:val="0"/>
                <w:color w:val="000000"/>
                <w:lang w:eastAsia="en-GB"/>
              </w:rPr>
            </w:pPr>
            <w:r w:rsidRPr="00006999">
              <w:rPr>
                <w:rFonts w:ascii="Calibri" w:eastAsia="Times New Roman" w:hAnsi="Calibri" w:cs="Times New Roman"/>
                <w:b w:val="0"/>
                <w:bCs w:val="0"/>
                <w:color w:val="000000"/>
                <w:lang w:eastAsia="en-GB"/>
              </w:rPr>
              <w:t xml:space="preserve">The following all refer to </w:t>
            </w:r>
            <w:r w:rsidR="00200AF0" w:rsidRPr="00006999">
              <w:rPr>
                <w:rFonts w:ascii="Calibri" w:eastAsia="Times New Roman" w:hAnsi="Calibri" w:cs="Times New Roman"/>
                <w:b w:val="0"/>
                <w:bCs w:val="0"/>
                <w:color w:val="000000"/>
                <w:lang w:eastAsia="en-GB"/>
              </w:rPr>
              <w:t xml:space="preserve">the </w:t>
            </w:r>
            <w:r w:rsidRPr="00006999">
              <w:rPr>
                <w:rFonts w:ascii="Calibri" w:eastAsia="Times New Roman" w:hAnsi="Calibri" w:cs="Times New Roman"/>
                <w:b w:val="0"/>
                <w:bCs w:val="0"/>
                <w:color w:val="000000"/>
                <w:lang w:eastAsia="en-GB"/>
              </w:rPr>
              <w:t>Power Law being enabled with “Technique”</w:t>
            </w:r>
            <w:r w:rsidR="00200AF0" w:rsidRPr="00006999">
              <w:rPr>
                <w:rFonts w:ascii="Calibri" w:eastAsia="Times New Roman" w:hAnsi="Calibri" w:cs="Times New Roman"/>
                <w:b w:val="0"/>
                <w:bCs w:val="0"/>
                <w:color w:val="000000"/>
                <w:lang w:eastAsia="en-GB"/>
              </w:rPr>
              <w:t xml:space="preserve"> being the value </w:t>
            </w:r>
            <m:oMath>
              <m:r>
                <m:rPr>
                  <m:sty m:val="bi"/>
                </m:rPr>
                <w:rPr>
                  <w:rFonts w:ascii="Cambria Math" w:eastAsia="Times New Roman" w:hAnsi="Cambria Math" w:cs="Times New Roman"/>
                  <w:color w:val="000000"/>
                  <w:lang w:eastAsia="en-GB"/>
                </w:rPr>
                <m:t>γ</m:t>
              </m:r>
            </m:oMath>
            <w:r w:rsidR="00200AF0" w:rsidRPr="00006999">
              <w:rPr>
                <w:rFonts w:ascii="Calibri" w:eastAsia="Times New Roman" w:hAnsi="Calibri" w:cs="Times New Roman"/>
                <w:b w:val="0"/>
                <w:bCs w:val="0"/>
                <w:color w:val="000000"/>
                <w:lang w:eastAsia="en-GB"/>
              </w:rPr>
              <w:t xml:space="preserve"> </w:t>
            </w:r>
          </w:p>
        </w:tc>
      </w:tr>
      <w:tr w:rsidR="00EB25B6" w:rsidRPr="00EB25B6" w14:paraId="2137C972"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4F7744B2" w14:textId="107B21E0" w:rsidR="00EB25B6" w:rsidRPr="00EB25B6" w:rsidRDefault="00EB25B6" w:rsidP="00EB25B6">
            <w:pPr>
              <w:rPr>
                <w:rFonts w:ascii="Calibri" w:eastAsia="Times New Roman" w:hAnsi="Calibri" w:cs="Times New Roman"/>
                <w:b w:val="0"/>
                <w:color w:val="000000"/>
                <w:lang w:eastAsia="en-GB"/>
              </w:rPr>
            </w:pPr>
            <w:bookmarkStart w:id="18" w:name="RANGE!A1:C21"/>
            <w:r w:rsidRPr="00EB25B6">
              <w:rPr>
                <w:rFonts w:ascii="Calibri" w:eastAsia="Times New Roman" w:hAnsi="Calibri" w:cs="Times New Roman"/>
                <w:b w:val="0"/>
                <w:color w:val="000000"/>
                <w:lang w:eastAsia="en-GB"/>
              </w:rPr>
              <w:t>0</w:t>
            </w:r>
            <w:bookmarkEnd w:id="18"/>
            <w:r>
              <w:rPr>
                <w:rFonts w:ascii="Calibri" w:eastAsia="Times New Roman" w:hAnsi="Calibri" w:cs="Times New Roman"/>
                <w:b w:val="0"/>
                <w:color w:val="000000"/>
                <w:lang w:eastAsia="en-GB"/>
              </w:rPr>
              <w:t>.0</w:t>
            </w:r>
          </w:p>
        </w:tc>
        <w:tc>
          <w:tcPr>
            <w:tcW w:w="2745" w:type="dxa"/>
            <w:noWrap/>
            <w:hideMark/>
          </w:tcPr>
          <w:p w14:paraId="2D933D0D"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81</w:t>
            </w:r>
          </w:p>
        </w:tc>
        <w:tc>
          <w:tcPr>
            <w:tcW w:w="3138" w:type="dxa"/>
            <w:noWrap/>
            <w:hideMark/>
          </w:tcPr>
          <w:p w14:paraId="0499F424"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50</w:t>
            </w:r>
          </w:p>
        </w:tc>
      </w:tr>
      <w:tr w:rsidR="00EB25B6" w:rsidRPr="00EB25B6" w14:paraId="4885F3F7"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7437CF03"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0.1</w:t>
            </w:r>
          </w:p>
        </w:tc>
        <w:tc>
          <w:tcPr>
            <w:tcW w:w="2745" w:type="dxa"/>
            <w:noWrap/>
            <w:hideMark/>
          </w:tcPr>
          <w:p w14:paraId="1C0D9390"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63</w:t>
            </w:r>
          </w:p>
        </w:tc>
        <w:tc>
          <w:tcPr>
            <w:tcW w:w="3138" w:type="dxa"/>
            <w:noWrap/>
            <w:hideMark/>
          </w:tcPr>
          <w:p w14:paraId="4FE2BD53"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64</w:t>
            </w:r>
          </w:p>
        </w:tc>
      </w:tr>
      <w:tr w:rsidR="00EB25B6" w:rsidRPr="00EB25B6" w14:paraId="3F5ED1DD"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55ED2A43"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0.2</w:t>
            </w:r>
          </w:p>
        </w:tc>
        <w:tc>
          <w:tcPr>
            <w:tcW w:w="2745" w:type="dxa"/>
            <w:noWrap/>
            <w:hideMark/>
          </w:tcPr>
          <w:p w14:paraId="067B3CE3"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38</w:t>
            </w:r>
          </w:p>
        </w:tc>
        <w:tc>
          <w:tcPr>
            <w:tcW w:w="3138" w:type="dxa"/>
            <w:noWrap/>
            <w:hideMark/>
          </w:tcPr>
          <w:p w14:paraId="40DB7D33"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36</w:t>
            </w:r>
          </w:p>
        </w:tc>
      </w:tr>
      <w:tr w:rsidR="00EB25B6" w:rsidRPr="00EB25B6" w14:paraId="0854919E"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33A5D7F0"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0.3</w:t>
            </w:r>
          </w:p>
        </w:tc>
        <w:tc>
          <w:tcPr>
            <w:tcW w:w="2745" w:type="dxa"/>
            <w:noWrap/>
            <w:hideMark/>
          </w:tcPr>
          <w:p w14:paraId="7C59E50E"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63</w:t>
            </w:r>
          </w:p>
        </w:tc>
        <w:tc>
          <w:tcPr>
            <w:tcW w:w="3138" w:type="dxa"/>
            <w:noWrap/>
            <w:hideMark/>
          </w:tcPr>
          <w:p w14:paraId="1FB5463F"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51</w:t>
            </w:r>
          </w:p>
        </w:tc>
      </w:tr>
      <w:tr w:rsidR="00EB25B6" w:rsidRPr="00EB25B6" w14:paraId="641ACDEF"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2F630CC0"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0.4</w:t>
            </w:r>
          </w:p>
        </w:tc>
        <w:tc>
          <w:tcPr>
            <w:tcW w:w="2745" w:type="dxa"/>
            <w:noWrap/>
            <w:hideMark/>
          </w:tcPr>
          <w:p w14:paraId="05ECFDFE"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50</w:t>
            </w:r>
          </w:p>
        </w:tc>
        <w:tc>
          <w:tcPr>
            <w:tcW w:w="3138" w:type="dxa"/>
            <w:noWrap/>
            <w:hideMark/>
          </w:tcPr>
          <w:p w14:paraId="6FD89D63"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31</w:t>
            </w:r>
          </w:p>
        </w:tc>
      </w:tr>
      <w:tr w:rsidR="00EB25B6" w:rsidRPr="00EB25B6" w14:paraId="3BB99F23"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735B241C"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0.5</w:t>
            </w:r>
          </w:p>
        </w:tc>
        <w:tc>
          <w:tcPr>
            <w:tcW w:w="2745" w:type="dxa"/>
            <w:noWrap/>
            <w:hideMark/>
          </w:tcPr>
          <w:p w14:paraId="0A8541A8"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69</w:t>
            </w:r>
          </w:p>
        </w:tc>
        <w:tc>
          <w:tcPr>
            <w:tcW w:w="3138" w:type="dxa"/>
            <w:noWrap/>
            <w:hideMark/>
          </w:tcPr>
          <w:p w14:paraId="35348AB2"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55</w:t>
            </w:r>
          </w:p>
        </w:tc>
      </w:tr>
      <w:tr w:rsidR="00EB25B6" w:rsidRPr="00EB25B6" w14:paraId="41C99DE4"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shd w:val="clear" w:color="auto" w:fill="92D050"/>
            <w:noWrap/>
            <w:hideMark/>
          </w:tcPr>
          <w:p w14:paraId="5B1ADEB3"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0.6</w:t>
            </w:r>
          </w:p>
        </w:tc>
        <w:tc>
          <w:tcPr>
            <w:tcW w:w="2745" w:type="dxa"/>
            <w:shd w:val="clear" w:color="auto" w:fill="92D050"/>
            <w:noWrap/>
            <w:hideMark/>
          </w:tcPr>
          <w:p w14:paraId="30DE62D4"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88</w:t>
            </w:r>
          </w:p>
        </w:tc>
        <w:tc>
          <w:tcPr>
            <w:tcW w:w="3138" w:type="dxa"/>
            <w:shd w:val="clear" w:color="auto" w:fill="92D050"/>
            <w:noWrap/>
            <w:hideMark/>
          </w:tcPr>
          <w:p w14:paraId="5E8224C6"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92</w:t>
            </w:r>
          </w:p>
        </w:tc>
      </w:tr>
      <w:tr w:rsidR="00EB25B6" w:rsidRPr="00EB25B6" w14:paraId="727760D2"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6EBB051F"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0.7</w:t>
            </w:r>
          </w:p>
        </w:tc>
        <w:tc>
          <w:tcPr>
            <w:tcW w:w="2745" w:type="dxa"/>
            <w:noWrap/>
            <w:hideMark/>
          </w:tcPr>
          <w:p w14:paraId="17C0798A"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81</w:t>
            </w:r>
          </w:p>
        </w:tc>
        <w:tc>
          <w:tcPr>
            <w:tcW w:w="3138" w:type="dxa"/>
            <w:noWrap/>
            <w:hideMark/>
          </w:tcPr>
          <w:p w14:paraId="4E035F99"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76</w:t>
            </w:r>
          </w:p>
        </w:tc>
      </w:tr>
      <w:tr w:rsidR="00EB25B6" w:rsidRPr="00EB25B6" w14:paraId="624B7A17"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68CA5C3C"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0.8</w:t>
            </w:r>
          </w:p>
        </w:tc>
        <w:tc>
          <w:tcPr>
            <w:tcW w:w="2745" w:type="dxa"/>
            <w:noWrap/>
            <w:hideMark/>
          </w:tcPr>
          <w:p w14:paraId="3641650E"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63</w:t>
            </w:r>
          </w:p>
        </w:tc>
        <w:tc>
          <w:tcPr>
            <w:tcW w:w="3138" w:type="dxa"/>
            <w:noWrap/>
            <w:hideMark/>
          </w:tcPr>
          <w:p w14:paraId="05CE9C36"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51</w:t>
            </w:r>
          </w:p>
        </w:tc>
      </w:tr>
      <w:tr w:rsidR="00EB25B6" w:rsidRPr="00EB25B6" w14:paraId="74FCD80C"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0497A039"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0.9</w:t>
            </w:r>
          </w:p>
        </w:tc>
        <w:tc>
          <w:tcPr>
            <w:tcW w:w="2745" w:type="dxa"/>
            <w:noWrap/>
            <w:hideMark/>
          </w:tcPr>
          <w:p w14:paraId="47EA5258"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63</w:t>
            </w:r>
          </w:p>
        </w:tc>
        <w:tc>
          <w:tcPr>
            <w:tcW w:w="3138" w:type="dxa"/>
            <w:noWrap/>
            <w:hideMark/>
          </w:tcPr>
          <w:p w14:paraId="0365D72F"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64</w:t>
            </w:r>
          </w:p>
        </w:tc>
      </w:tr>
      <w:tr w:rsidR="00EB25B6" w:rsidRPr="00EB25B6" w14:paraId="6665A636"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22F94A7C" w14:textId="5ECF570E"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w:t>
            </w:r>
            <w:r>
              <w:rPr>
                <w:rFonts w:ascii="Calibri" w:eastAsia="Times New Roman" w:hAnsi="Calibri" w:cs="Times New Roman"/>
                <w:b w:val="0"/>
                <w:color w:val="000000"/>
                <w:lang w:eastAsia="en-GB"/>
              </w:rPr>
              <w:t>.1</w:t>
            </w:r>
          </w:p>
        </w:tc>
        <w:tc>
          <w:tcPr>
            <w:tcW w:w="2745" w:type="dxa"/>
            <w:noWrap/>
            <w:hideMark/>
          </w:tcPr>
          <w:p w14:paraId="50AB2FEB"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63</w:t>
            </w:r>
          </w:p>
        </w:tc>
        <w:tc>
          <w:tcPr>
            <w:tcW w:w="3138" w:type="dxa"/>
            <w:noWrap/>
            <w:hideMark/>
          </w:tcPr>
          <w:p w14:paraId="525A1F0A"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64</w:t>
            </w:r>
          </w:p>
        </w:tc>
      </w:tr>
      <w:tr w:rsidR="00EB25B6" w:rsidRPr="00EB25B6" w14:paraId="1C8B1A74"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64A64ED1"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1.1</w:t>
            </w:r>
          </w:p>
        </w:tc>
        <w:tc>
          <w:tcPr>
            <w:tcW w:w="2745" w:type="dxa"/>
            <w:noWrap/>
            <w:hideMark/>
          </w:tcPr>
          <w:p w14:paraId="5B2A82AA"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56</w:t>
            </w:r>
          </w:p>
        </w:tc>
        <w:tc>
          <w:tcPr>
            <w:tcW w:w="3138" w:type="dxa"/>
            <w:noWrap/>
            <w:hideMark/>
          </w:tcPr>
          <w:p w14:paraId="08E38C54"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60</w:t>
            </w:r>
          </w:p>
        </w:tc>
      </w:tr>
      <w:tr w:rsidR="00EB25B6" w:rsidRPr="00EB25B6" w14:paraId="7C35F663"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1F82A6DD"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1.2</w:t>
            </w:r>
          </w:p>
        </w:tc>
        <w:tc>
          <w:tcPr>
            <w:tcW w:w="2745" w:type="dxa"/>
            <w:noWrap/>
            <w:hideMark/>
          </w:tcPr>
          <w:p w14:paraId="72483423"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56</w:t>
            </w:r>
          </w:p>
        </w:tc>
        <w:tc>
          <w:tcPr>
            <w:tcW w:w="3138" w:type="dxa"/>
            <w:noWrap/>
            <w:hideMark/>
          </w:tcPr>
          <w:p w14:paraId="57052A55"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60</w:t>
            </w:r>
          </w:p>
        </w:tc>
      </w:tr>
      <w:tr w:rsidR="00EB25B6" w:rsidRPr="00EB25B6" w14:paraId="02D63EF9"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3D3A294E"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1.3</w:t>
            </w:r>
          </w:p>
        </w:tc>
        <w:tc>
          <w:tcPr>
            <w:tcW w:w="2745" w:type="dxa"/>
            <w:noWrap/>
            <w:hideMark/>
          </w:tcPr>
          <w:p w14:paraId="7B4F5A31"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56</w:t>
            </w:r>
          </w:p>
        </w:tc>
        <w:tc>
          <w:tcPr>
            <w:tcW w:w="3138" w:type="dxa"/>
            <w:noWrap/>
            <w:hideMark/>
          </w:tcPr>
          <w:p w14:paraId="2E44073B"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60</w:t>
            </w:r>
          </w:p>
        </w:tc>
      </w:tr>
      <w:tr w:rsidR="00EB25B6" w:rsidRPr="00EB25B6" w14:paraId="514C6F6D"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703A9671"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1.4</w:t>
            </w:r>
          </w:p>
        </w:tc>
        <w:tc>
          <w:tcPr>
            <w:tcW w:w="2745" w:type="dxa"/>
            <w:noWrap/>
            <w:hideMark/>
          </w:tcPr>
          <w:p w14:paraId="12AA71E7"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56</w:t>
            </w:r>
          </w:p>
        </w:tc>
        <w:tc>
          <w:tcPr>
            <w:tcW w:w="3138" w:type="dxa"/>
            <w:noWrap/>
            <w:hideMark/>
          </w:tcPr>
          <w:p w14:paraId="2FE07745"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60</w:t>
            </w:r>
          </w:p>
        </w:tc>
      </w:tr>
      <w:tr w:rsidR="00EB25B6" w:rsidRPr="00EB25B6" w14:paraId="27AA4973"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7C5B8EDF"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1.5</w:t>
            </w:r>
          </w:p>
        </w:tc>
        <w:tc>
          <w:tcPr>
            <w:tcW w:w="2745" w:type="dxa"/>
            <w:noWrap/>
            <w:hideMark/>
          </w:tcPr>
          <w:p w14:paraId="5F84FEE4"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44</w:t>
            </w:r>
          </w:p>
        </w:tc>
        <w:tc>
          <w:tcPr>
            <w:tcW w:w="3138" w:type="dxa"/>
            <w:noWrap/>
            <w:hideMark/>
          </w:tcPr>
          <w:p w14:paraId="0C3350AA"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40</w:t>
            </w:r>
          </w:p>
        </w:tc>
      </w:tr>
      <w:tr w:rsidR="00EB25B6" w:rsidRPr="00EB25B6" w14:paraId="1EDC91D5"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4AD08363"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1.6</w:t>
            </w:r>
          </w:p>
        </w:tc>
        <w:tc>
          <w:tcPr>
            <w:tcW w:w="2745" w:type="dxa"/>
            <w:noWrap/>
            <w:hideMark/>
          </w:tcPr>
          <w:p w14:paraId="3C4D5929"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63</w:t>
            </w:r>
          </w:p>
        </w:tc>
        <w:tc>
          <w:tcPr>
            <w:tcW w:w="3138" w:type="dxa"/>
            <w:noWrap/>
            <w:hideMark/>
          </w:tcPr>
          <w:p w14:paraId="7E625ED2"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64</w:t>
            </w:r>
          </w:p>
        </w:tc>
      </w:tr>
      <w:tr w:rsidR="00EB25B6" w:rsidRPr="00EB25B6" w14:paraId="1B60D89D"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0ED34F74"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1.7</w:t>
            </w:r>
          </w:p>
        </w:tc>
        <w:tc>
          <w:tcPr>
            <w:tcW w:w="2745" w:type="dxa"/>
            <w:noWrap/>
            <w:hideMark/>
          </w:tcPr>
          <w:p w14:paraId="5B9BDC05"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63</w:t>
            </w:r>
          </w:p>
        </w:tc>
        <w:tc>
          <w:tcPr>
            <w:tcW w:w="3138" w:type="dxa"/>
            <w:noWrap/>
            <w:hideMark/>
          </w:tcPr>
          <w:p w14:paraId="0554A594"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64</w:t>
            </w:r>
          </w:p>
        </w:tc>
      </w:tr>
      <w:tr w:rsidR="00EB25B6" w:rsidRPr="00EB25B6" w14:paraId="5924277F"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6D62BB33"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1.8</w:t>
            </w:r>
          </w:p>
        </w:tc>
        <w:tc>
          <w:tcPr>
            <w:tcW w:w="2745" w:type="dxa"/>
            <w:noWrap/>
            <w:hideMark/>
          </w:tcPr>
          <w:p w14:paraId="7FB48E42"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50</w:t>
            </w:r>
          </w:p>
        </w:tc>
        <w:tc>
          <w:tcPr>
            <w:tcW w:w="3138" w:type="dxa"/>
            <w:noWrap/>
            <w:hideMark/>
          </w:tcPr>
          <w:p w14:paraId="4CC26832"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44</w:t>
            </w:r>
          </w:p>
        </w:tc>
      </w:tr>
      <w:tr w:rsidR="00EB25B6" w:rsidRPr="00EB25B6" w14:paraId="1F26F76B" w14:textId="77777777" w:rsidTr="00EB25B6">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5B0C0B1A" w14:textId="77777777"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1.9</w:t>
            </w:r>
          </w:p>
        </w:tc>
        <w:tc>
          <w:tcPr>
            <w:tcW w:w="2745" w:type="dxa"/>
            <w:noWrap/>
            <w:hideMark/>
          </w:tcPr>
          <w:p w14:paraId="7812C7B9"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56</w:t>
            </w:r>
          </w:p>
        </w:tc>
        <w:tc>
          <w:tcPr>
            <w:tcW w:w="3138" w:type="dxa"/>
            <w:noWrap/>
            <w:hideMark/>
          </w:tcPr>
          <w:p w14:paraId="0384F7E6" w14:textId="77777777" w:rsidR="00EB25B6" w:rsidRPr="00EB25B6" w:rsidRDefault="00EB25B6" w:rsidP="00EB25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60</w:t>
            </w:r>
          </w:p>
        </w:tc>
      </w:tr>
      <w:tr w:rsidR="00EB25B6" w:rsidRPr="00EB25B6" w14:paraId="3C6680D6" w14:textId="77777777" w:rsidTr="00EB25B6">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33" w:type="dxa"/>
            <w:noWrap/>
            <w:hideMark/>
          </w:tcPr>
          <w:p w14:paraId="34EE7493" w14:textId="534B9544" w:rsidR="00EB25B6" w:rsidRPr="00EB25B6" w:rsidRDefault="00EB25B6" w:rsidP="00EB25B6">
            <w:pPr>
              <w:rPr>
                <w:rFonts w:ascii="Calibri" w:eastAsia="Times New Roman" w:hAnsi="Calibri" w:cs="Times New Roman"/>
                <w:b w:val="0"/>
                <w:color w:val="000000"/>
                <w:lang w:eastAsia="en-GB"/>
              </w:rPr>
            </w:pPr>
            <w:r w:rsidRPr="00EB25B6">
              <w:rPr>
                <w:rFonts w:ascii="Calibri" w:eastAsia="Times New Roman" w:hAnsi="Calibri" w:cs="Times New Roman"/>
                <w:b w:val="0"/>
                <w:color w:val="000000"/>
                <w:lang w:eastAsia="en-GB"/>
              </w:rPr>
              <w:t>2</w:t>
            </w:r>
            <w:r>
              <w:rPr>
                <w:rFonts w:ascii="Calibri" w:eastAsia="Times New Roman" w:hAnsi="Calibri" w:cs="Times New Roman"/>
                <w:b w:val="0"/>
                <w:color w:val="000000"/>
                <w:lang w:eastAsia="en-GB"/>
              </w:rPr>
              <w:t>.0</w:t>
            </w:r>
          </w:p>
        </w:tc>
        <w:tc>
          <w:tcPr>
            <w:tcW w:w="2745" w:type="dxa"/>
            <w:noWrap/>
            <w:hideMark/>
          </w:tcPr>
          <w:p w14:paraId="3AFB07CA"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38</w:t>
            </w:r>
          </w:p>
        </w:tc>
        <w:tc>
          <w:tcPr>
            <w:tcW w:w="3138" w:type="dxa"/>
            <w:noWrap/>
            <w:hideMark/>
          </w:tcPr>
          <w:p w14:paraId="4B66A8CC" w14:textId="77777777" w:rsidR="00EB25B6" w:rsidRPr="00EB25B6" w:rsidRDefault="00EB25B6" w:rsidP="00EB25B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EB25B6">
              <w:rPr>
                <w:rFonts w:ascii="Calibri" w:eastAsia="Times New Roman" w:hAnsi="Calibri" w:cs="Times New Roman"/>
                <w:color w:val="000000"/>
                <w:lang w:eastAsia="en-GB"/>
              </w:rPr>
              <w:t>36</w:t>
            </w:r>
          </w:p>
        </w:tc>
      </w:tr>
    </w:tbl>
    <w:p w14:paraId="3F4B3F48" w14:textId="38F0D051" w:rsidR="00200AF0" w:rsidRDefault="00200AF0" w:rsidP="00A964F3"/>
    <w:p w14:paraId="621ACB29" w14:textId="0CDFAFC8" w:rsidR="00006999" w:rsidRDefault="00006999" w:rsidP="00A964F3">
      <w:r>
        <w:lastRenderedPageBreak/>
        <w:t>Highlighted in green above show</w:t>
      </w:r>
      <w:r w:rsidR="00E31371">
        <w:t>s</w:t>
      </w:r>
      <w:r w:rsidR="007B5B3C">
        <w:t xml:space="preserve"> that when</w:t>
      </w:r>
      <m:oMath>
        <m:r>
          <w:rPr>
            <w:rFonts w:ascii="Cambria Math" w:hAnsi="Cambria Math"/>
          </w:rPr>
          <m:t xml:space="preserve"> γ=0.6</m:t>
        </m:r>
      </m:oMath>
      <w:r>
        <w:rPr>
          <w:rFonts w:eastAsiaTheme="minorEastAsia"/>
        </w:rPr>
        <w:t xml:space="preserve">, the accuracy is 88% and true accuracy is 92%. Here’s an </w:t>
      </w:r>
      <w:r w:rsidR="00E31371">
        <w:rPr>
          <w:rFonts w:eastAsiaTheme="minorEastAsia"/>
        </w:rPr>
        <w:t xml:space="preserve">image with the power law </w:t>
      </w:r>
      <w:r w:rsidR="00887A37">
        <w:rPr>
          <w:rFonts w:eastAsiaTheme="minorEastAsia"/>
        </w:rPr>
        <w:t>applied</w:t>
      </w:r>
      <w:r w:rsidR="007B5B3C">
        <w:rPr>
          <w:rFonts w:eastAsiaTheme="minorEastAsia"/>
        </w:rPr>
        <w:t xml:space="preserve"> when</w:t>
      </w:r>
      <m:oMath>
        <m:r>
          <w:rPr>
            <w:rFonts w:ascii="Cambria Math" w:eastAsiaTheme="minorEastAsia" w:hAnsi="Cambria Math"/>
          </w:rPr>
          <m:t xml:space="preserve"> γ=0.6</m:t>
        </m:r>
      </m:oMath>
      <w:r>
        <w:rPr>
          <w:rFonts w:eastAsiaTheme="minorEastAsia"/>
        </w:rPr>
        <w:t>:</w:t>
      </w:r>
      <w:r>
        <w:t xml:space="preserve"> </w:t>
      </w:r>
    </w:p>
    <w:p w14:paraId="56108CF4" w14:textId="5FD5638E" w:rsidR="00490D4C" w:rsidRDefault="00F1282D" w:rsidP="00490D4C">
      <w:pPr>
        <w:jc w:val="center"/>
      </w:pPr>
      <w:r>
        <w:rPr>
          <w:noProof/>
          <w:lang w:eastAsia="en-GB"/>
        </w:rPr>
        <w:drawing>
          <wp:inline distT="0" distB="0" distL="0" distR="0" wp14:anchorId="42FE2D47" wp14:editId="16002199">
            <wp:extent cx="5731510" cy="551751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517515"/>
                    </a:xfrm>
                    <a:prstGeom prst="rect">
                      <a:avLst/>
                    </a:prstGeom>
                  </pic:spPr>
                </pic:pic>
              </a:graphicData>
            </a:graphic>
          </wp:inline>
        </w:drawing>
      </w:r>
    </w:p>
    <w:p w14:paraId="34152E37" w14:textId="670E5185" w:rsidR="00490D4C" w:rsidRDefault="00490D4C" w:rsidP="00A964F3">
      <w:r>
        <w:t>As you can see, the original image is on the left with the processed image on the right</w:t>
      </w:r>
      <w:r w:rsidR="00F1282D">
        <w:t>, and their respective histograms underneath</w:t>
      </w:r>
      <w:r>
        <w:t xml:space="preserve">. It seems that </w:t>
      </w:r>
      <w:r w:rsidR="00F1282D">
        <w:t>the power law</w:t>
      </w:r>
      <w:r>
        <w:t xml:space="preserve"> has made the dynamic range</w:t>
      </w:r>
      <w:r w:rsidR="00F1282D">
        <w:t xml:space="preserve"> of the image</w:t>
      </w:r>
      <w:r>
        <w:t xml:space="preserve"> worse rather than better! </w:t>
      </w:r>
    </w:p>
    <w:p w14:paraId="68A0D375" w14:textId="77777777" w:rsidR="00490D4C" w:rsidRDefault="00490D4C">
      <w:r>
        <w:br w:type="page"/>
      </w:r>
    </w:p>
    <w:p w14:paraId="4E9454F6" w14:textId="13C59661" w:rsidR="00490D4C" w:rsidRDefault="00490D4C" w:rsidP="00A964F3">
      <w:r>
        <w:lastRenderedPageBreak/>
        <w:t>Having a look at the segmented binary image may explain why this has improved the true accuracy to &gt;90%:</w:t>
      </w:r>
    </w:p>
    <w:p w14:paraId="202A59D9" w14:textId="08BB04B6" w:rsidR="00490D4C" w:rsidRDefault="00F1282D" w:rsidP="00490D4C">
      <w:pPr>
        <w:jc w:val="center"/>
      </w:pPr>
      <w:r>
        <w:rPr>
          <w:noProof/>
          <w:lang w:eastAsia="en-GB"/>
        </w:rPr>
        <w:drawing>
          <wp:inline distT="0" distB="0" distL="0" distR="0" wp14:anchorId="09B06C9F" wp14:editId="5043D392">
            <wp:extent cx="2962275" cy="2924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62275" cy="2924175"/>
                    </a:xfrm>
                    <a:prstGeom prst="rect">
                      <a:avLst/>
                    </a:prstGeom>
                  </pic:spPr>
                </pic:pic>
              </a:graphicData>
            </a:graphic>
          </wp:inline>
        </w:drawing>
      </w:r>
    </w:p>
    <w:p w14:paraId="512637FA" w14:textId="00465F9B" w:rsidR="00AF708A" w:rsidRDefault="00F1282D" w:rsidP="00490D4C">
      <w:pPr>
        <w:rPr>
          <w:rFonts w:eastAsiaTheme="minorEastAsia"/>
        </w:rPr>
      </w:pPr>
      <w:r>
        <w:t xml:space="preserve">Judging from this image, </w:t>
      </w:r>
      <w:r w:rsidR="00490D4C">
        <w:t>reducing the contrast</w:t>
      </w:r>
      <w:r w:rsidR="00AF708A">
        <w:t xml:space="preserve"> at the higher end (which is what</w:t>
      </w:r>
      <m:oMath>
        <m:r>
          <w:rPr>
            <w:rFonts w:ascii="Cambria Math" w:hAnsi="Cambria Math"/>
          </w:rPr>
          <m:t xml:space="preserve"> γ&lt;1</m:t>
        </m:r>
      </m:oMath>
      <w:r w:rsidR="00AF708A">
        <w:rPr>
          <w:rFonts w:eastAsiaTheme="minorEastAsia"/>
        </w:rPr>
        <w:t xml:space="preserve"> does)</w:t>
      </w:r>
      <w:r w:rsidR="00490D4C">
        <w:t xml:space="preserve"> is allowing the </w:t>
      </w:r>
      <w:proofErr w:type="spellStart"/>
      <w:r w:rsidR="00490D4C">
        <w:t>Segmenter</w:t>
      </w:r>
      <w:proofErr w:type="spellEnd"/>
      <w:r w:rsidR="00490D4C">
        <w:t xml:space="preserve"> (which </w:t>
      </w:r>
      <w:r>
        <w:t>is still set at its defaults of Edge Extraction with</w:t>
      </w:r>
      <m:oMath>
        <m:r>
          <w:rPr>
            <w:rFonts w:ascii="Cambria Math" w:hAnsi="Cambria Math"/>
          </w:rPr>
          <m:t xml:space="preserve"> α=1</m:t>
        </m:r>
      </m:oMath>
      <w:r w:rsidR="007123E6">
        <w:rPr>
          <w:rFonts w:eastAsiaTheme="minorEastAsia"/>
        </w:rPr>
        <w:t xml:space="preserve"> and no post-processing</w:t>
      </w:r>
      <w:r>
        <w:rPr>
          <w:rFonts w:eastAsiaTheme="minorEastAsia"/>
        </w:rPr>
        <w:t>) to detect the veins</w:t>
      </w:r>
      <w:r w:rsidR="003C02EA">
        <w:rPr>
          <w:rFonts w:eastAsiaTheme="minorEastAsia"/>
        </w:rPr>
        <w:t xml:space="preserve"> (and the ring of the optic nerve)</w:t>
      </w:r>
      <w:r>
        <w:rPr>
          <w:rFonts w:eastAsiaTheme="minorEastAsia"/>
        </w:rPr>
        <w:t xml:space="preserve"> on the images better. </w:t>
      </w:r>
    </w:p>
    <w:p w14:paraId="453A35AD" w14:textId="41388919" w:rsidR="00490D4C" w:rsidRDefault="00AF708A" w:rsidP="00490D4C">
      <w:pPr>
        <w:rPr>
          <w:rFonts w:eastAsiaTheme="minorEastAsia"/>
        </w:rPr>
      </w:pPr>
      <w:r>
        <w:rPr>
          <w:rFonts w:eastAsiaTheme="minorEastAsia"/>
        </w:rPr>
        <w:t>This</w:t>
      </w:r>
      <w:r w:rsidR="007123E6">
        <w:rPr>
          <w:rFonts w:eastAsiaTheme="minorEastAsia"/>
        </w:rPr>
        <w:t xml:space="preserve"> is</w:t>
      </w:r>
      <w:r w:rsidR="00F1282D">
        <w:rPr>
          <w:rFonts w:eastAsiaTheme="minorEastAsia"/>
        </w:rPr>
        <w:t xml:space="preserve"> due to the background of the image becoming more uniform due to the </w:t>
      </w:r>
      <w:r>
        <w:rPr>
          <w:rFonts w:eastAsiaTheme="minorEastAsia"/>
        </w:rPr>
        <w:t xml:space="preserve">reduction in contrast at the “white end”, while not affecting the veins that much as they are middle-grey / darker. </w:t>
      </w:r>
    </w:p>
    <w:p w14:paraId="191AE2DF" w14:textId="35772217" w:rsidR="00887A37" w:rsidRDefault="00887A37" w:rsidP="00490D4C">
      <w:pPr>
        <w:rPr>
          <w:rFonts w:eastAsiaTheme="minorEastAsia"/>
        </w:rPr>
      </w:pPr>
      <w:r>
        <w:rPr>
          <w:rFonts w:eastAsiaTheme="minorEastAsia"/>
        </w:rPr>
        <w:t>The reason that values of</w:t>
      </w:r>
      <m:oMath>
        <m:r>
          <w:rPr>
            <w:rFonts w:ascii="Cambria Math" w:eastAsiaTheme="minorEastAsia" w:hAnsi="Cambria Math"/>
          </w:rPr>
          <m:t xml:space="preserve"> γ&lt;0.6</m:t>
        </m:r>
      </m:oMath>
      <w:r>
        <w:rPr>
          <w:rFonts w:eastAsiaTheme="minorEastAsia"/>
        </w:rPr>
        <w:t xml:space="preserve"> produce worse results is that the veins start being affected at that point as the veins themselves are not that dark compared to the full dynamic range available: this make me think that a system which darkens the image brightness without destroying information, and then applying a </w:t>
      </w:r>
      <w:r w:rsidR="00F220E7">
        <w:rPr>
          <w:rFonts w:eastAsiaTheme="minorEastAsia"/>
        </w:rPr>
        <w:t xml:space="preserve">the Power Law with </w:t>
      </w:r>
      <m:oMath>
        <m:r>
          <w:rPr>
            <w:rFonts w:ascii="Cambria Math" w:eastAsiaTheme="minorEastAsia" w:hAnsi="Cambria Math"/>
          </w:rPr>
          <m:t>γ&lt;0.6</m:t>
        </m:r>
      </m:oMath>
      <w:r w:rsidR="00F220E7">
        <w:rPr>
          <w:rFonts w:eastAsiaTheme="minorEastAsia"/>
        </w:rPr>
        <w:t xml:space="preserve"> may achieve even better results</w:t>
      </w:r>
      <w:r w:rsidR="00EB166B">
        <w:rPr>
          <w:rFonts w:eastAsiaTheme="minorEastAsia"/>
        </w:rPr>
        <w:t>.</w:t>
      </w:r>
    </w:p>
    <w:p w14:paraId="46B34EA4" w14:textId="02EAA886" w:rsidR="007B5B3C" w:rsidRDefault="007B5B3C" w:rsidP="007B5B3C">
      <w:pPr>
        <w:pStyle w:val="Heading3"/>
      </w:pPr>
      <w:bookmarkStart w:id="19" w:name="_Toc414755380"/>
      <w:r>
        <w:t>Summary</w:t>
      </w:r>
      <w:bookmarkEnd w:id="19"/>
    </w:p>
    <w:p w14:paraId="6B5B3649" w14:textId="7C673790" w:rsidR="00AF708A" w:rsidRDefault="007B5B3C" w:rsidP="007B5B3C">
      <w:pPr>
        <w:rPr>
          <w:rFonts w:eastAsiaTheme="minorEastAsia"/>
        </w:rPr>
      </w:pPr>
      <w:r>
        <w:t>By far the best technique, and in fact the only technique to improve both the accuracy and true accuracy, was the Power Law with</w:t>
      </w:r>
      <m:oMath>
        <m:r>
          <w:rPr>
            <w:rFonts w:ascii="Cambria Math" w:hAnsi="Cambria Math"/>
          </w:rPr>
          <m:t xml:space="preserve"> γ&lt;1</m:t>
        </m:r>
      </m:oMath>
      <w:r>
        <w:rPr>
          <w:rFonts w:eastAsiaTheme="minorEastAsia"/>
        </w:rPr>
        <w:t>, and more specifically</w:t>
      </w:r>
      <m:oMath>
        <m:r>
          <w:rPr>
            <w:rFonts w:ascii="Cambria Math" w:eastAsiaTheme="minorEastAsia" w:hAnsi="Cambria Math"/>
          </w:rPr>
          <m:t xml:space="preserve"> γ=0.6</m:t>
        </m:r>
      </m:oMath>
      <w:r w:rsidR="00AF708A">
        <w:rPr>
          <w:rFonts w:eastAsiaTheme="minorEastAsia"/>
        </w:rPr>
        <w:t>.</w:t>
      </w:r>
    </w:p>
    <w:p w14:paraId="30F04AAA" w14:textId="375CCF10" w:rsidR="007123E6" w:rsidRDefault="007123E6" w:rsidP="007B5B3C">
      <w:pPr>
        <w:rPr>
          <w:rFonts w:eastAsiaTheme="minorEastAsia"/>
        </w:rPr>
      </w:pPr>
      <w:r>
        <w:rPr>
          <w:rFonts w:eastAsiaTheme="minorEastAsia"/>
        </w:rPr>
        <w:t xml:space="preserve">From the evidence above, success lies in successfully extracting information about the veins, which the Power Law helps with by making the whiter background more uniform so the veins “stand out” more. This hypothesis also matches perfectly with the fact that the other two methods, which greatly </w:t>
      </w:r>
      <w:r w:rsidRPr="007123E6">
        <w:rPr>
          <w:rStyle w:val="Emphasis"/>
        </w:rPr>
        <w:t>increased</w:t>
      </w:r>
      <w:r>
        <w:rPr>
          <w:rFonts w:eastAsiaTheme="minorEastAsia"/>
        </w:rPr>
        <w:t xml:space="preserve"> the dynamic range, did terribly.</w:t>
      </w:r>
    </w:p>
    <w:p w14:paraId="1EB89C48" w14:textId="276D6357" w:rsidR="007123E6" w:rsidRDefault="007123E6" w:rsidP="007B5B3C">
      <w:pPr>
        <w:rPr>
          <w:rFonts w:eastAsiaTheme="minorEastAsia"/>
        </w:rPr>
      </w:pPr>
      <w:r>
        <w:rPr>
          <w:rFonts w:eastAsiaTheme="minorEastAsia"/>
        </w:rPr>
        <w:t>From now on, contrast enhancement using the Power Law with</w:t>
      </w:r>
      <m:oMath>
        <m:r>
          <w:rPr>
            <w:rFonts w:ascii="Cambria Math" w:eastAsiaTheme="minorEastAsia" w:hAnsi="Cambria Math"/>
          </w:rPr>
          <m:t xml:space="preserve"> γ=0.6</m:t>
        </m:r>
      </m:oMath>
      <w:r>
        <w:rPr>
          <w:rFonts w:eastAsiaTheme="minorEastAsia"/>
        </w:rPr>
        <w:t xml:space="preserve"> will be enabled.</w:t>
      </w:r>
    </w:p>
    <w:p w14:paraId="0C8650DA" w14:textId="77777777" w:rsidR="00F35BAA" w:rsidRDefault="00F35BAA" w:rsidP="007B5B3C">
      <w:pPr>
        <w:rPr>
          <w:rFonts w:eastAsiaTheme="minorEastAsia"/>
        </w:rPr>
      </w:pPr>
    </w:p>
    <w:p w14:paraId="630F65B1" w14:textId="77777777" w:rsidR="00F35BAA" w:rsidRDefault="00F35BAA">
      <w:pPr>
        <w:rPr>
          <w:rFonts w:eastAsiaTheme="minorEastAsia"/>
        </w:rPr>
      </w:pPr>
      <w:r>
        <w:rPr>
          <w:rFonts w:eastAsiaTheme="minorEastAsia"/>
        </w:rPr>
        <w:br w:type="page"/>
      </w:r>
    </w:p>
    <w:p w14:paraId="546731B5" w14:textId="223903FC" w:rsidR="00F35BAA" w:rsidRDefault="00F35BAA" w:rsidP="00F35BAA">
      <w:pPr>
        <w:pStyle w:val="Heading2"/>
        <w:rPr>
          <w:rFonts w:eastAsiaTheme="minorEastAsia"/>
        </w:rPr>
      </w:pPr>
      <w:bookmarkStart w:id="20" w:name="_Toc414755381"/>
      <w:r>
        <w:rPr>
          <w:rFonts w:eastAsiaTheme="minorEastAsia"/>
        </w:rPr>
        <w:lastRenderedPageBreak/>
        <w:t>Noise Reduction</w:t>
      </w:r>
      <w:bookmarkEnd w:id="20"/>
    </w:p>
    <w:p w14:paraId="3BCF1DD4" w14:textId="2EFA146F" w:rsidR="00923364" w:rsidRDefault="00923364" w:rsidP="00F35BAA">
      <w:r>
        <w:t>We have two types of noise reduction: Low Pass Filter and Median Filter. Just looking at the images, it seems the images do not contain either CCD or Salt and Pepper noise. The proof however will be seeing if the system gets more accurate when each is enabled.</w:t>
      </w:r>
    </w:p>
    <w:p w14:paraId="143777C2" w14:textId="50C0C28C" w:rsidR="00923364" w:rsidRDefault="00923364" w:rsidP="00923364">
      <w:pPr>
        <w:pStyle w:val="Heading2"/>
      </w:pPr>
      <w:bookmarkStart w:id="21" w:name="_Toc414755382"/>
      <w:r>
        <w:t>Low Pass Filter</w:t>
      </w:r>
      <w:r w:rsidR="00696D1E">
        <w:t xml:space="preserve"> (LPF)</w:t>
      </w:r>
      <w:bookmarkEnd w:id="21"/>
    </w:p>
    <w:p w14:paraId="630B49A1" w14:textId="5B6ACE34" w:rsidR="00923364" w:rsidRDefault="00923364" w:rsidP="00923364">
      <w:r>
        <w:rPr>
          <w:noProof/>
          <w:lang w:eastAsia="en-GB"/>
        </w:rPr>
        <w:drawing>
          <wp:inline distT="0" distB="0" distL="0" distR="0" wp14:anchorId="694C7B87" wp14:editId="10829CAD">
            <wp:extent cx="5731510" cy="254635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546350"/>
                    </a:xfrm>
                    <a:prstGeom prst="rect">
                      <a:avLst/>
                    </a:prstGeom>
                  </pic:spPr>
                </pic:pic>
              </a:graphicData>
            </a:graphic>
          </wp:inline>
        </w:drawing>
      </w:r>
    </w:p>
    <w:tbl>
      <w:tblPr>
        <w:tblStyle w:val="GridTable4Accent5"/>
        <w:tblW w:w="0" w:type="auto"/>
        <w:tblLook w:val="0420" w:firstRow="1" w:lastRow="0" w:firstColumn="0" w:lastColumn="0" w:noHBand="0" w:noVBand="1"/>
      </w:tblPr>
      <w:tblGrid>
        <w:gridCol w:w="3133"/>
        <w:gridCol w:w="2745"/>
        <w:gridCol w:w="3138"/>
      </w:tblGrid>
      <w:tr w:rsidR="00144754" w14:paraId="7251A671" w14:textId="77777777" w:rsidTr="00887A37">
        <w:trPr>
          <w:cnfStyle w:val="100000000000" w:firstRow="1" w:lastRow="0" w:firstColumn="0" w:lastColumn="0" w:oddVBand="0" w:evenVBand="0" w:oddHBand="0" w:evenHBand="0" w:firstRowFirstColumn="0" w:firstRowLastColumn="0" w:lastRowFirstColumn="0" w:lastRowLastColumn="0"/>
        </w:trPr>
        <w:tc>
          <w:tcPr>
            <w:tcW w:w="3133" w:type="dxa"/>
          </w:tcPr>
          <w:p w14:paraId="5C2BB511" w14:textId="77777777" w:rsidR="00144754" w:rsidRDefault="00144754" w:rsidP="00887A37">
            <w:r>
              <w:t>Technique</w:t>
            </w:r>
          </w:p>
        </w:tc>
        <w:tc>
          <w:tcPr>
            <w:tcW w:w="2745" w:type="dxa"/>
          </w:tcPr>
          <w:p w14:paraId="13CE393A" w14:textId="77777777" w:rsidR="00144754" w:rsidRDefault="00144754" w:rsidP="00887A37">
            <w:r>
              <w:t>Accuracy (%)</w:t>
            </w:r>
          </w:p>
        </w:tc>
        <w:tc>
          <w:tcPr>
            <w:tcW w:w="3138" w:type="dxa"/>
          </w:tcPr>
          <w:p w14:paraId="697616B2" w14:textId="77777777" w:rsidR="00144754" w:rsidRDefault="00144754" w:rsidP="00887A37">
            <w:r>
              <w:t>True Accuracy (%)</w:t>
            </w:r>
          </w:p>
        </w:tc>
      </w:tr>
      <w:tr w:rsidR="00144754" w14:paraId="52B4E70F" w14:textId="77777777" w:rsidTr="00887A37">
        <w:trPr>
          <w:cnfStyle w:val="000000100000" w:firstRow="0" w:lastRow="0" w:firstColumn="0" w:lastColumn="0" w:oddVBand="0" w:evenVBand="0" w:oddHBand="1" w:evenHBand="0" w:firstRowFirstColumn="0" w:firstRowLastColumn="0" w:lastRowFirstColumn="0" w:lastRowLastColumn="0"/>
        </w:trPr>
        <w:tc>
          <w:tcPr>
            <w:tcW w:w="3133" w:type="dxa"/>
          </w:tcPr>
          <w:p w14:paraId="416B3FF3" w14:textId="5EA6F429" w:rsidR="00144754" w:rsidRDefault="00144754" w:rsidP="00887A37">
            <w:r>
              <w:t>Low Pass Filter Disabled</w:t>
            </w:r>
          </w:p>
        </w:tc>
        <w:tc>
          <w:tcPr>
            <w:tcW w:w="2745" w:type="dxa"/>
          </w:tcPr>
          <w:p w14:paraId="4A8133B4" w14:textId="47F95C61" w:rsidR="00144754" w:rsidRDefault="00144754" w:rsidP="00887A37">
            <w:r>
              <w:t>88</w:t>
            </w:r>
          </w:p>
        </w:tc>
        <w:tc>
          <w:tcPr>
            <w:tcW w:w="3138" w:type="dxa"/>
          </w:tcPr>
          <w:p w14:paraId="59A965D8" w14:textId="6D0A25C8" w:rsidR="00144754" w:rsidRDefault="00144754" w:rsidP="00887A37">
            <w:r>
              <w:t>92</w:t>
            </w:r>
          </w:p>
        </w:tc>
      </w:tr>
      <w:tr w:rsidR="00144754" w14:paraId="626C5FA0" w14:textId="77777777" w:rsidTr="00887A37">
        <w:tc>
          <w:tcPr>
            <w:tcW w:w="3133" w:type="dxa"/>
          </w:tcPr>
          <w:p w14:paraId="01111141" w14:textId="029E3CB6" w:rsidR="00144754" w:rsidRDefault="00144754" w:rsidP="00887A37">
            <w:r>
              <w:t>Low Pass Filter Enabled</w:t>
            </w:r>
          </w:p>
        </w:tc>
        <w:tc>
          <w:tcPr>
            <w:tcW w:w="2745" w:type="dxa"/>
          </w:tcPr>
          <w:p w14:paraId="06CFA62F" w14:textId="1CD6C8F7" w:rsidR="00144754" w:rsidRDefault="00144754" w:rsidP="00887A37">
            <w:r>
              <w:t>75</w:t>
            </w:r>
          </w:p>
        </w:tc>
        <w:tc>
          <w:tcPr>
            <w:tcW w:w="3138" w:type="dxa"/>
          </w:tcPr>
          <w:p w14:paraId="67271C0F" w14:textId="0AD8BECF" w:rsidR="00144754" w:rsidRDefault="00144754" w:rsidP="00887A37">
            <w:r>
              <w:t>71</w:t>
            </w:r>
          </w:p>
        </w:tc>
      </w:tr>
    </w:tbl>
    <w:p w14:paraId="46C7D514" w14:textId="77777777" w:rsidR="00923364" w:rsidRDefault="00923364" w:rsidP="00923364"/>
    <w:p w14:paraId="381CB7DB" w14:textId="4BC6347D" w:rsidR="00144754" w:rsidRDefault="00144754" w:rsidP="00923364">
      <w:r>
        <w:t xml:space="preserve">To show why this is reducing the accuracy by so much, here’s what the histogram looks like when just the contrast enhancement is applied </w:t>
      </w:r>
      <w:r w:rsidRPr="00887A37">
        <w:rPr>
          <w:rStyle w:val="Emphasis"/>
        </w:rPr>
        <w:t>without</w:t>
      </w:r>
      <w:r>
        <w:t xml:space="preserve"> the LPF:</w:t>
      </w:r>
    </w:p>
    <w:p w14:paraId="45AEBBE3" w14:textId="3010BC99" w:rsidR="00923364" w:rsidRDefault="00923364" w:rsidP="00923364">
      <w:r>
        <w:rPr>
          <w:noProof/>
          <w:lang w:eastAsia="en-GB"/>
        </w:rPr>
        <w:drawing>
          <wp:inline distT="0" distB="0" distL="0" distR="0" wp14:anchorId="78CA31E1" wp14:editId="133A8332">
            <wp:extent cx="5731510" cy="249047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490470"/>
                    </a:xfrm>
                    <a:prstGeom prst="rect">
                      <a:avLst/>
                    </a:prstGeom>
                  </pic:spPr>
                </pic:pic>
              </a:graphicData>
            </a:graphic>
          </wp:inline>
        </w:drawing>
      </w:r>
    </w:p>
    <w:p w14:paraId="2D0EE916" w14:textId="4D3A18B2" w:rsidR="00144754" w:rsidRDefault="00144754" w:rsidP="00923364">
      <w:r>
        <w:t>As you can see, the LPF appears to be “undoing” the contrast enhancement to an extent. It’ s “mistaking” the low contrast smudgy background for noise upon which it then creates more distinct light/dark patches, which increases its dynamic range.</w:t>
      </w:r>
    </w:p>
    <w:p w14:paraId="60C7845E" w14:textId="77777777" w:rsidR="00144754" w:rsidRDefault="00144754">
      <w:r>
        <w:br w:type="page"/>
      </w:r>
    </w:p>
    <w:p w14:paraId="2E169ACF" w14:textId="13696450" w:rsidR="00144754" w:rsidRDefault="00144754" w:rsidP="00144754">
      <w:pPr>
        <w:pStyle w:val="Heading2"/>
      </w:pPr>
      <w:bookmarkStart w:id="22" w:name="_Toc414755383"/>
      <w:r>
        <w:lastRenderedPageBreak/>
        <w:t>Median Filter</w:t>
      </w:r>
      <w:bookmarkEnd w:id="22"/>
    </w:p>
    <w:p w14:paraId="1B7FDDB7" w14:textId="6AB454DA" w:rsidR="00144754" w:rsidRDefault="003C02EA" w:rsidP="00144754">
      <w:r>
        <w:rPr>
          <w:noProof/>
          <w:lang w:eastAsia="en-GB"/>
        </w:rPr>
        <w:drawing>
          <wp:inline distT="0" distB="0" distL="0" distR="0" wp14:anchorId="6A024738" wp14:editId="33311758">
            <wp:extent cx="5731510" cy="249047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490470"/>
                    </a:xfrm>
                    <a:prstGeom prst="rect">
                      <a:avLst/>
                    </a:prstGeom>
                  </pic:spPr>
                </pic:pic>
              </a:graphicData>
            </a:graphic>
          </wp:inline>
        </w:drawing>
      </w:r>
    </w:p>
    <w:tbl>
      <w:tblPr>
        <w:tblStyle w:val="GridTable4Accent5"/>
        <w:tblW w:w="0" w:type="auto"/>
        <w:tblLook w:val="0420" w:firstRow="1" w:lastRow="0" w:firstColumn="0" w:lastColumn="0" w:noHBand="0" w:noVBand="1"/>
      </w:tblPr>
      <w:tblGrid>
        <w:gridCol w:w="3133"/>
        <w:gridCol w:w="2745"/>
        <w:gridCol w:w="3138"/>
      </w:tblGrid>
      <w:tr w:rsidR="003C02EA" w14:paraId="32C5834C" w14:textId="77777777" w:rsidTr="00887A37">
        <w:trPr>
          <w:cnfStyle w:val="100000000000" w:firstRow="1" w:lastRow="0" w:firstColumn="0" w:lastColumn="0" w:oddVBand="0" w:evenVBand="0" w:oddHBand="0" w:evenHBand="0" w:firstRowFirstColumn="0" w:firstRowLastColumn="0" w:lastRowFirstColumn="0" w:lastRowLastColumn="0"/>
        </w:trPr>
        <w:tc>
          <w:tcPr>
            <w:tcW w:w="3133" w:type="dxa"/>
          </w:tcPr>
          <w:p w14:paraId="4D422049" w14:textId="77777777" w:rsidR="003C02EA" w:rsidRDefault="003C02EA" w:rsidP="00887A37">
            <w:r>
              <w:t>Technique</w:t>
            </w:r>
          </w:p>
        </w:tc>
        <w:tc>
          <w:tcPr>
            <w:tcW w:w="2745" w:type="dxa"/>
          </w:tcPr>
          <w:p w14:paraId="7CDD73DF" w14:textId="77777777" w:rsidR="003C02EA" w:rsidRDefault="003C02EA" w:rsidP="00887A37">
            <w:r>
              <w:t>Accuracy (%)</w:t>
            </w:r>
          </w:p>
        </w:tc>
        <w:tc>
          <w:tcPr>
            <w:tcW w:w="3138" w:type="dxa"/>
          </w:tcPr>
          <w:p w14:paraId="56B32CAB" w14:textId="77777777" w:rsidR="003C02EA" w:rsidRDefault="003C02EA" w:rsidP="00887A37">
            <w:r>
              <w:t>True Accuracy (%)</w:t>
            </w:r>
          </w:p>
        </w:tc>
      </w:tr>
      <w:tr w:rsidR="003C02EA" w14:paraId="6B95565D" w14:textId="77777777" w:rsidTr="00887A37">
        <w:trPr>
          <w:cnfStyle w:val="000000100000" w:firstRow="0" w:lastRow="0" w:firstColumn="0" w:lastColumn="0" w:oddVBand="0" w:evenVBand="0" w:oddHBand="1" w:evenHBand="0" w:firstRowFirstColumn="0" w:firstRowLastColumn="0" w:lastRowFirstColumn="0" w:lastRowLastColumn="0"/>
        </w:trPr>
        <w:tc>
          <w:tcPr>
            <w:tcW w:w="3133" w:type="dxa"/>
          </w:tcPr>
          <w:p w14:paraId="5E4AD904" w14:textId="596722DA" w:rsidR="003C02EA" w:rsidRDefault="003C02EA" w:rsidP="00887A37">
            <w:r>
              <w:t>Median Filter Disabled</w:t>
            </w:r>
          </w:p>
        </w:tc>
        <w:tc>
          <w:tcPr>
            <w:tcW w:w="2745" w:type="dxa"/>
          </w:tcPr>
          <w:p w14:paraId="7874698F" w14:textId="77777777" w:rsidR="003C02EA" w:rsidRDefault="003C02EA" w:rsidP="00887A37">
            <w:r>
              <w:t>88</w:t>
            </w:r>
          </w:p>
        </w:tc>
        <w:tc>
          <w:tcPr>
            <w:tcW w:w="3138" w:type="dxa"/>
          </w:tcPr>
          <w:p w14:paraId="25027D80" w14:textId="77777777" w:rsidR="003C02EA" w:rsidRDefault="003C02EA" w:rsidP="00887A37">
            <w:r>
              <w:t>92</w:t>
            </w:r>
          </w:p>
        </w:tc>
      </w:tr>
      <w:tr w:rsidR="003C02EA" w14:paraId="1EADCEAC" w14:textId="77777777" w:rsidTr="00887A37">
        <w:tc>
          <w:tcPr>
            <w:tcW w:w="3133" w:type="dxa"/>
          </w:tcPr>
          <w:p w14:paraId="5B1F16D5" w14:textId="0766BAE6" w:rsidR="003C02EA" w:rsidRDefault="003C02EA" w:rsidP="00887A37">
            <w:r>
              <w:t>Median Filter Enabled</w:t>
            </w:r>
          </w:p>
        </w:tc>
        <w:tc>
          <w:tcPr>
            <w:tcW w:w="2745" w:type="dxa"/>
          </w:tcPr>
          <w:p w14:paraId="52BBDCB1" w14:textId="56DCEF50" w:rsidR="003C02EA" w:rsidRDefault="003C02EA" w:rsidP="00887A37">
            <w:r>
              <w:t>81</w:t>
            </w:r>
          </w:p>
        </w:tc>
        <w:tc>
          <w:tcPr>
            <w:tcW w:w="3138" w:type="dxa"/>
          </w:tcPr>
          <w:p w14:paraId="0C0E610C" w14:textId="141B42F0" w:rsidR="003C02EA" w:rsidRDefault="003C02EA" w:rsidP="00887A37">
            <w:r>
              <w:t>75</w:t>
            </w:r>
          </w:p>
        </w:tc>
      </w:tr>
    </w:tbl>
    <w:p w14:paraId="7D596CEA" w14:textId="77777777" w:rsidR="003C02EA" w:rsidRDefault="003C02EA" w:rsidP="00144754"/>
    <w:p w14:paraId="0B1CB265" w14:textId="6F70A6B9" w:rsidR="003C02EA" w:rsidRDefault="00696D1E" w:rsidP="00144754">
      <w:r>
        <w:t>Once again, similar to the LPF, the Median Filter is undoing some of the work of the contrast enhancement. It is doing it to a lesser extent however, and so has a slightly higher accuracy than the LPF.</w:t>
      </w:r>
    </w:p>
    <w:p w14:paraId="0DF447BC" w14:textId="5D02A5A8" w:rsidR="00696D1E" w:rsidRDefault="00696D1E" w:rsidP="00696D1E">
      <w:pPr>
        <w:pStyle w:val="Heading2"/>
      </w:pPr>
      <w:bookmarkStart w:id="23" w:name="_Toc414755384"/>
      <w:r>
        <w:t>Summary</w:t>
      </w:r>
      <w:bookmarkEnd w:id="23"/>
    </w:p>
    <w:p w14:paraId="29F1C46A" w14:textId="114EDA56" w:rsidR="00696D1E" w:rsidRDefault="00696D1E" w:rsidP="00696D1E">
      <w:r>
        <w:t xml:space="preserve">Both of the noise reduction filters only hurt accuracy due to them </w:t>
      </w:r>
      <w:r w:rsidR="00887A37">
        <w:t xml:space="preserve">undoing </w:t>
      </w:r>
      <w:r>
        <w:t>the work of the contrast enhancement to varying degrees, and there is not enough noise in the image whatsoever to justify either of them being enabled.</w:t>
      </w:r>
    </w:p>
    <w:p w14:paraId="546FFB65" w14:textId="027AFD4A" w:rsidR="00E954ED" w:rsidRDefault="00E954ED" w:rsidP="00696D1E">
      <w:r>
        <w:t>Interestingly, I decided to test applying the Noise Reduction first, before the contrast enhancement to see if the results would be better (since it wouldn’t be “undoing” the contrast enhancement) and got the exact same results as when applying the noise reduction afterwards.</w:t>
      </w:r>
    </w:p>
    <w:p w14:paraId="4314728A" w14:textId="052CC649" w:rsidR="00E954ED" w:rsidRDefault="00E954ED" w:rsidP="00696D1E">
      <w:r>
        <w:t xml:space="preserve">This shows that the noise reduction is wiping out subtle structures / information in the images which the </w:t>
      </w:r>
      <w:proofErr w:type="spellStart"/>
      <w:r>
        <w:t>Segmenter</w:t>
      </w:r>
      <w:proofErr w:type="spellEnd"/>
      <w:r>
        <w:t xml:space="preserve"> can take advantage of once the contrast enhancement has been applied.</w:t>
      </w:r>
    </w:p>
    <w:p w14:paraId="7739F304" w14:textId="7837F7A3" w:rsidR="00E954ED" w:rsidRDefault="00E954ED" w:rsidP="00696D1E">
      <w:r>
        <w:t>Noise Reduction will not be enabled from this point onward.</w:t>
      </w:r>
    </w:p>
    <w:p w14:paraId="7FE86D1C" w14:textId="77777777" w:rsidR="000351BF" w:rsidRDefault="000351BF" w:rsidP="00696D1E"/>
    <w:p w14:paraId="58244361" w14:textId="77777777" w:rsidR="000351BF" w:rsidRDefault="000351BF">
      <w:r>
        <w:br w:type="page"/>
      </w:r>
    </w:p>
    <w:p w14:paraId="5391B72B" w14:textId="501BAAD4" w:rsidR="000351BF" w:rsidRDefault="000351BF" w:rsidP="000351BF">
      <w:pPr>
        <w:pStyle w:val="Heading1"/>
      </w:pPr>
      <w:bookmarkStart w:id="24" w:name="_Toc414755385"/>
      <w:r w:rsidRPr="00C25CE2">
        <w:lastRenderedPageBreak/>
        <w:t>Segmentation</w:t>
      </w:r>
      <w:r>
        <w:t xml:space="preserve"> and Post Processing</w:t>
      </w:r>
      <w:bookmarkEnd w:id="24"/>
    </w:p>
    <w:p w14:paraId="4F78D6ED" w14:textId="77777777" w:rsidR="007B29C7" w:rsidRDefault="007B29C7">
      <w:pPr>
        <w:rPr>
          <w:ins w:id="25" w:author="qubsys" w:date="2015-03-23T16:26:00Z"/>
        </w:rPr>
      </w:pPr>
    </w:p>
    <w:p w14:paraId="08C31E77" w14:textId="43D00E10" w:rsidR="00C25CE2" w:rsidRPr="000E2D45" w:rsidRDefault="00C25CE2">
      <w:pPr>
        <w:rPr>
          <w:ins w:id="26" w:author="qubsys" w:date="2015-03-23T16:27:00Z"/>
          <w:rFonts w:asciiTheme="majorHAnsi" w:hAnsiTheme="majorHAnsi"/>
          <w:color w:val="2E74B5" w:themeColor="accent1" w:themeShade="BF"/>
          <w:sz w:val="28"/>
          <w:szCs w:val="28"/>
          <w:rPrChange w:id="27" w:author="qubsys" w:date="2015-03-23T17:58:00Z">
            <w:rPr>
              <w:ins w:id="28" w:author="qubsys" w:date="2015-03-23T16:27:00Z"/>
              <w:rFonts w:asciiTheme="majorHAnsi" w:hAnsiTheme="majorHAnsi"/>
              <w:color w:val="2E74B5" w:themeColor="accent1" w:themeShade="BF"/>
            </w:rPr>
          </w:rPrChange>
        </w:rPr>
      </w:pPr>
      <w:ins w:id="29" w:author="qubsys" w:date="2015-03-23T16:27:00Z">
        <w:r w:rsidRPr="000E2D45">
          <w:rPr>
            <w:rFonts w:asciiTheme="majorHAnsi" w:hAnsiTheme="majorHAnsi"/>
            <w:color w:val="2E74B5" w:themeColor="accent1" w:themeShade="BF"/>
            <w:sz w:val="28"/>
            <w:szCs w:val="28"/>
            <w:rPrChange w:id="30" w:author="qubsys" w:date="2015-03-23T17:58:00Z">
              <w:rPr>
                <w:rFonts w:asciiTheme="majorHAnsi" w:hAnsiTheme="majorHAnsi"/>
                <w:color w:val="2E74B5" w:themeColor="accent1" w:themeShade="BF"/>
              </w:rPr>
            </w:rPrChange>
          </w:rPr>
          <w:t>Segmentation</w:t>
        </w:r>
      </w:ins>
    </w:p>
    <w:p w14:paraId="63A81F92" w14:textId="6C287D05" w:rsidR="00C25CE2" w:rsidRPr="00C25CE2" w:rsidRDefault="00541AEA">
      <w:pPr>
        <w:rPr>
          <w:ins w:id="31" w:author="qubsys" w:date="2015-03-23T16:26:00Z"/>
          <w:rPrChange w:id="32" w:author="qubsys" w:date="2015-03-23T16:28:00Z">
            <w:rPr>
              <w:ins w:id="33" w:author="qubsys" w:date="2015-03-23T16:26:00Z"/>
              <w:color w:val="2E74B5" w:themeColor="accent1" w:themeShade="BF"/>
            </w:rPr>
          </w:rPrChange>
        </w:rPr>
      </w:pPr>
      <w:ins w:id="34" w:author="qubsys" w:date="2015-03-23T17:47:00Z">
        <w:r>
          <w:t>Our segmentation process consists of</w:t>
        </w:r>
      </w:ins>
      <w:ins w:id="35" w:author="qubsys" w:date="2015-03-23T17:46:00Z">
        <w:r>
          <w:t xml:space="preserve"> </w:t>
        </w:r>
      </w:ins>
      <w:ins w:id="36" w:author="qubsys" w:date="2015-03-23T17:44:00Z">
        <w:r>
          <w:t>edg</w:t>
        </w:r>
        <w:r w:rsidR="000E2D45">
          <w:t xml:space="preserve">e extraction followed by </w:t>
        </w:r>
      </w:ins>
      <w:ins w:id="37" w:author="qubsys" w:date="2015-03-23T17:51:00Z">
        <w:r w:rsidR="000E2D45">
          <w:t xml:space="preserve">automatic </w:t>
        </w:r>
        <w:proofErr w:type="spellStart"/>
        <w:r w:rsidR="000E2D45">
          <w:t>thresholding</w:t>
        </w:r>
      </w:ins>
      <w:proofErr w:type="spellEnd"/>
      <w:ins w:id="38" w:author="qubsys" w:date="2015-03-23T17:44:00Z">
        <w:r>
          <w:t xml:space="preserve">. </w:t>
        </w:r>
      </w:ins>
      <w:ins w:id="39" w:author="qubsys" w:date="2015-03-23T16:36:00Z">
        <w:r w:rsidR="00CA3CBE">
          <w:t xml:space="preserve"> </w:t>
        </w:r>
      </w:ins>
      <w:ins w:id="40" w:author="qubsys" w:date="2015-03-23T16:56:00Z">
        <w:r w:rsidR="009D773F">
          <w:t xml:space="preserve">We initially take the pre-processed image and perform edge extraction using the Sobel Mask. </w:t>
        </w:r>
      </w:ins>
    </w:p>
    <w:p w14:paraId="5B90E0F1" w14:textId="70EF9E6B" w:rsidR="00C25CE2" w:rsidRPr="00C25CE2" w:rsidRDefault="00394F88">
      <w:pPr>
        <w:rPr>
          <w:ins w:id="41" w:author="qubsys" w:date="2015-03-23T16:25:00Z"/>
          <w:color w:val="2E74B5" w:themeColor="accent1" w:themeShade="BF"/>
          <w:rPrChange w:id="42" w:author="qubsys" w:date="2015-03-23T16:26:00Z">
            <w:rPr>
              <w:ins w:id="43" w:author="qubsys" w:date="2015-03-23T16:25:00Z"/>
            </w:rPr>
          </w:rPrChange>
        </w:rPr>
      </w:pPr>
      <w:ins w:id="44" w:author="qubsys" w:date="2015-03-23T17:25:00Z">
        <w:r>
          <w:rPr>
            <w:noProof/>
            <w:color w:val="5B9BD5" w:themeColor="accent1"/>
            <w:lang w:eastAsia="en-GB"/>
          </w:rPr>
          <w:drawing>
            <wp:inline distT="0" distB="0" distL="0" distR="0" wp14:anchorId="7C35FF0A" wp14:editId="66A6E405">
              <wp:extent cx="2858400" cy="2865600"/>
              <wp:effectExtent l="0" t="0" r="0" b="0"/>
              <wp:docPr id="11" name="Picture 11" descr="E:\pre-processed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e-processed im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8400" cy="2865600"/>
                      </a:xfrm>
                      <a:prstGeom prst="rect">
                        <a:avLst/>
                      </a:prstGeom>
                      <a:noFill/>
                      <a:ln>
                        <a:noFill/>
                      </a:ln>
                    </pic:spPr>
                  </pic:pic>
                </a:graphicData>
              </a:graphic>
            </wp:inline>
          </w:drawing>
        </w:r>
      </w:ins>
      <w:ins w:id="45" w:author="qubsys" w:date="2015-03-23T17:26:00Z">
        <w:r>
          <w:rPr>
            <w:noProof/>
            <w:color w:val="5B9BD5" w:themeColor="accent1"/>
            <w:lang w:eastAsia="en-GB"/>
          </w:rPr>
          <w:drawing>
            <wp:inline distT="0" distB="0" distL="0" distR="0" wp14:anchorId="7FDEE740" wp14:editId="339D61D0">
              <wp:extent cx="2865600" cy="2865600"/>
              <wp:effectExtent l="0" t="0" r="0" b="0"/>
              <wp:docPr id="12" name="Picture 12" descr="E:\edge_ex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edge_extracti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5600" cy="2865600"/>
                      </a:xfrm>
                      <a:prstGeom prst="rect">
                        <a:avLst/>
                      </a:prstGeom>
                      <a:noFill/>
                      <a:ln>
                        <a:noFill/>
                      </a:ln>
                    </pic:spPr>
                  </pic:pic>
                </a:graphicData>
              </a:graphic>
            </wp:inline>
          </w:drawing>
        </w:r>
      </w:ins>
    </w:p>
    <w:p w14:paraId="40903DC4" w14:textId="211E4A7E" w:rsidR="00477DFE" w:rsidRDefault="00394F88">
      <w:pPr>
        <w:rPr>
          <w:ins w:id="46" w:author="qubsys" w:date="2015-03-23T17:57:00Z"/>
        </w:rPr>
      </w:pPr>
      <w:ins w:id="47" w:author="qubsys" w:date="2015-03-23T17:27:00Z">
        <w:r>
          <w:t xml:space="preserve">As we can see edge extraction </w:t>
        </w:r>
      </w:ins>
      <w:ins w:id="48" w:author="qubsys" w:date="2015-03-23T17:34:00Z">
        <w:r w:rsidR="00477DFE">
          <w:t xml:space="preserve">is </w:t>
        </w:r>
        <w:proofErr w:type="gramStart"/>
        <w:r w:rsidR="00477DFE">
          <w:t>key</w:t>
        </w:r>
        <w:proofErr w:type="gramEnd"/>
        <w:r w:rsidR="00477DFE">
          <w:t xml:space="preserve"> to extracting information about the vein</w:t>
        </w:r>
      </w:ins>
      <w:ins w:id="49" w:author="qubsys" w:date="2015-03-23T17:35:00Z">
        <w:r w:rsidR="00477DFE">
          <w:t xml:space="preserve">s and boundaries of the optic disc. We then perform </w:t>
        </w:r>
      </w:ins>
      <w:ins w:id="50" w:author="qubsys" w:date="2015-03-23T17:51:00Z">
        <w:r w:rsidR="000E2D45">
          <w:t xml:space="preserve">automatic </w:t>
        </w:r>
        <w:proofErr w:type="spellStart"/>
        <w:r w:rsidR="000E2D45">
          <w:t>thre</w:t>
        </w:r>
      </w:ins>
      <w:ins w:id="51" w:author="qubsys" w:date="2015-03-23T17:54:00Z">
        <w:r w:rsidR="000E2D45">
          <w:t>sholding</w:t>
        </w:r>
        <w:proofErr w:type="spellEnd"/>
        <w:r w:rsidR="000E2D45">
          <w:t xml:space="preserve"> on the gradient </w:t>
        </w:r>
      </w:ins>
      <w:ins w:id="52" w:author="qubsys" w:date="2015-03-23T17:55:00Z">
        <w:r w:rsidR="000E2D45">
          <w:t xml:space="preserve">magnitude image to give us our binary segmented </w:t>
        </w:r>
      </w:ins>
      <w:ins w:id="53" w:author="qubsys" w:date="2015-03-23T17:56:00Z">
        <w:r w:rsidR="000E2D45">
          <w:t xml:space="preserve">image. </w:t>
        </w:r>
      </w:ins>
    </w:p>
    <w:p w14:paraId="3C15247F" w14:textId="4C7A7B58" w:rsidR="000E2D45" w:rsidRPr="00394F88" w:rsidRDefault="000E2D45">
      <w:pPr>
        <w:jc w:val="center"/>
        <w:rPr>
          <w:ins w:id="54" w:author="qubsys" w:date="2015-03-23T17:27:00Z"/>
          <w:rPrChange w:id="55" w:author="qubsys" w:date="2015-03-23T17:27:00Z">
            <w:rPr>
              <w:ins w:id="56" w:author="qubsys" w:date="2015-03-23T17:27:00Z"/>
              <w:color w:val="2E74B5" w:themeColor="accent1" w:themeShade="BF"/>
              <w:sz w:val="28"/>
              <w:szCs w:val="28"/>
            </w:rPr>
          </w:rPrChange>
        </w:rPr>
        <w:pPrChange w:id="57" w:author="qubsys" w:date="2015-03-23T17:57:00Z">
          <w:pPr/>
        </w:pPrChange>
      </w:pPr>
      <w:ins w:id="58" w:author="qubsys" w:date="2015-03-23T17:57:00Z">
        <w:r>
          <w:rPr>
            <w:noProof/>
            <w:lang w:eastAsia="en-GB"/>
          </w:rPr>
          <w:drawing>
            <wp:inline distT="0" distB="0" distL="0" distR="0" wp14:anchorId="11DAC151" wp14:editId="1036F03C">
              <wp:extent cx="2847975" cy="2857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47975" cy="2857500"/>
                      </a:xfrm>
                      <a:prstGeom prst="rect">
                        <a:avLst/>
                      </a:prstGeom>
                    </pic:spPr>
                  </pic:pic>
                </a:graphicData>
              </a:graphic>
            </wp:inline>
          </w:drawing>
        </w:r>
      </w:ins>
    </w:p>
    <w:p w14:paraId="37BE3477" w14:textId="77777777" w:rsidR="00394F88" w:rsidRDefault="00394F88">
      <w:pPr>
        <w:rPr>
          <w:ins w:id="59" w:author="qubsys" w:date="2015-03-23T17:27:00Z"/>
          <w:color w:val="2E74B5" w:themeColor="accent1" w:themeShade="BF"/>
          <w:sz w:val="28"/>
          <w:szCs w:val="28"/>
        </w:rPr>
      </w:pPr>
    </w:p>
    <w:p w14:paraId="7FECCB14" w14:textId="77777777" w:rsidR="00394F88" w:rsidRDefault="00394F88">
      <w:pPr>
        <w:rPr>
          <w:ins w:id="60" w:author="qubsys" w:date="2015-03-23T17:27:00Z"/>
          <w:color w:val="2E74B5" w:themeColor="accent1" w:themeShade="BF"/>
          <w:sz w:val="28"/>
          <w:szCs w:val="28"/>
        </w:rPr>
      </w:pPr>
    </w:p>
    <w:p w14:paraId="7F784847" w14:textId="7E516AC2" w:rsidR="00445850" w:rsidRDefault="008173CB" w:rsidP="00445850">
      <w:pPr>
        <w:rPr>
          <w:ins w:id="61" w:author="qubsys" w:date="2015-03-23T18:15:00Z"/>
          <w:rFonts w:eastAsiaTheme="minorEastAsia"/>
        </w:rPr>
      </w:pPr>
      <w:ins w:id="62" w:author="qubsys" w:date="2015-03-23T18:04:00Z">
        <w:r>
          <w:lastRenderedPageBreak/>
          <w:t xml:space="preserve">We have implemented a class </w:t>
        </w:r>
        <w:proofErr w:type="spellStart"/>
        <w:r>
          <w:t>Segmente</w:t>
        </w:r>
        <w:r w:rsidR="00445850">
          <w:t>dTesterAlpha</w:t>
        </w:r>
        <w:proofErr w:type="spellEnd"/>
        <w:r w:rsidR="00445850">
          <w:t xml:space="preserve"> which will test </w:t>
        </w:r>
      </w:ins>
      <w:ins w:id="63" w:author="qubsys" w:date="2015-03-23T18:13:00Z">
        <w:r w:rsidR="00445850">
          <w:t>every</w:t>
        </w:r>
      </w:ins>
      <w:ins w:id="64" w:author="qubsys" w:date="2015-03-23T18:04:00Z">
        <w:r>
          <w:t xml:space="preserve"> value of </w:t>
        </w:r>
      </w:ins>
      <w:ins w:id="65" w:author="qubsys" w:date="2015-03-23T18:12:00Z">
        <w:r w:rsidR="00445850">
          <w:t xml:space="preserve">α </w:t>
        </w:r>
      </w:ins>
      <w:ins w:id="66" w:author="qubsys" w:date="2015-03-23T18:13:00Z">
        <w:r w:rsidR="00445850">
          <w:t>in the rang</w:t>
        </w:r>
      </w:ins>
      <w:ins w:id="67" w:author="qubsys" w:date="2015-03-23T18:14:00Z">
        <w:r w:rsidR="00445850">
          <w:t xml:space="preserve">e            -2.0 to 2.0 in increments of 0.1 </w:t>
        </w:r>
      </w:ins>
      <w:ins w:id="68" w:author="qubsys" w:date="2015-03-23T18:15:00Z">
        <w:r w:rsidR="00445850">
          <w:t xml:space="preserve">to </w:t>
        </w:r>
        <w:r w:rsidR="00445850">
          <w:rPr>
            <w:rFonts w:eastAsiaTheme="minorEastAsia"/>
          </w:rPr>
          <w:t xml:space="preserve">see if any of the values will produce a higher true accuracy than our default system alpha value of 1. </w:t>
        </w:r>
      </w:ins>
      <w:ins w:id="69" w:author="qubsys" w:date="2015-03-23T18:16:00Z">
        <w:r w:rsidR="00445850">
          <w:rPr>
            <w:rFonts w:eastAsiaTheme="minorEastAsia"/>
          </w:rPr>
          <w:t xml:space="preserve">On running this tester the results were as </w:t>
        </w:r>
      </w:ins>
      <w:ins w:id="70" w:author="qubsys" w:date="2015-03-23T18:17:00Z">
        <w:r w:rsidR="00445850">
          <w:rPr>
            <w:rFonts w:eastAsiaTheme="minorEastAsia"/>
          </w:rPr>
          <w:t>follows</w:t>
        </w:r>
      </w:ins>
      <w:ins w:id="71" w:author="qubsys" w:date="2015-03-23T18:16:00Z">
        <w:r w:rsidR="00445850">
          <w:rPr>
            <w:rFonts w:eastAsiaTheme="minorEastAsia"/>
          </w:rPr>
          <w:t>:</w:t>
        </w:r>
      </w:ins>
      <w:ins w:id="72" w:author="qubsys" w:date="2015-03-23T18:17:00Z">
        <w:r w:rsidR="00445850">
          <w:rPr>
            <w:rFonts w:eastAsiaTheme="minorEastAsia"/>
          </w:rPr>
          <w:t xml:space="preserve"> </w:t>
        </w:r>
      </w:ins>
    </w:p>
    <w:tbl>
      <w:tblPr>
        <w:tblStyle w:val="GridTable4Accent5"/>
        <w:tblW w:w="0" w:type="auto"/>
        <w:tblLook w:val="0420" w:firstRow="1" w:lastRow="0" w:firstColumn="0" w:lastColumn="0" w:noHBand="0" w:noVBand="1"/>
      </w:tblPr>
      <w:tblGrid>
        <w:gridCol w:w="3133"/>
        <w:gridCol w:w="2745"/>
        <w:gridCol w:w="3138"/>
        <w:tblGridChange w:id="73">
          <w:tblGrid>
            <w:gridCol w:w="3133"/>
            <w:gridCol w:w="2745"/>
            <w:gridCol w:w="3138"/>
          </w:tblGrid>
        </w:tblGridChange>
      </w:tblGrid>
      <w:tr w:rsidR="00445850" w14:paraId="191BFFF4" w14:textId="77777777" w:rsidTr="003F56E1">
        <w:trPr>
          <w:cnfStyle w:val="100000000000" w:firstRow="1" w:lastRow="0" w:firstColumn="0" w:lastColumn="0" w:oddVBand="0" w:evenVBand="0" w:oddHBand="0" w:evenHBand="0" w:firstRowFirstColumn="0" w:firstRowLastColumn="0" w:lastRowFirstColumn="0" w:lastRowLastColumn="0"/>
          <w:ins w:id="74" w:author="qubsys" w:date="2015-03-23T18:18:00Z"/>
        </w:trPr>
        <w:tc>
          <w:tcPr>
            <w:tcW w:w="3133" w:type="dxa"/>
          </w:tcPr>
          <w:p w14:paraId="59225BE0" w14:textId="77777777" w:rsidR="00445850" w:rsidRDefault="00445850" w:rsidP="003F56E1">
            <w:pPr>
              <w:rPr>
                <w:ins w:id="75" w:author="qubsys" w:date="2015-03-23T18:18:00Z"/>
              </w:rPr>
            </w:pPr>
            <w:ins w:id="76" w:author="qubsys" w:date="2015-03-23T18:18:00Z">
              <w:r>
                <w:t>Technique</w:t>
              </w:r>
            </w:ins>
          </w:p>
        </w:tc>
        <w:tc>
          <w:tcPr>
            <w:tcW w:w="2745" w:type="dxa"/>
          </w:tcPr>
          <w:p w14:paraId="162B7F16" w14:textId="77777777" w:rsidR="00445850" w:rsidRDefault="00445850" w:rsidP="003F56E1">
            <w:pPr>
              <w:rPr>
                <w:ins w:id="77" w:author="qubsys" w:date="2015-03-23T18:18:00Z"/>
              </w:rPr>
            </w:pPr>
            <w:ins w:id="78" w:author="qubsys" w:date="2015-03-23T18:18:00Z">
              <w:r>
                <w:t>Accuracy (%)</w:t>
              </w:r>
            </w:ins>
          </w:p>
        </w:tc>
        <w:tc>
          <w:tcPr>
            <w:tcW w:w="3138" w:type="dxa"/>
          </w:tcPr>
          <w:p w14:paraId="1DB73940" w14:textId="77777777" w:rsidR="00445850" w:rsidRDefault="00445850" w:rsidP="003F56E1">
            <w:pPr>
              <w:rPr>
                <w:ins w:id="79" w:author="qubsys" w:date="2015-03-23T18:18:00Z"/>
              </w:rPr>
            </w:pPr>
            <w:ins w:id="80" w:author="qubsys" w:date="2015-03-23T18:18:00Z">
              <w:r>
                <w:t>True Accuracy (%)</w:t>
              </w:r>
            </w:ins>
          </w:p>
        </w:tc>
      </w:tr>
      <w:tr w:rsidR="00445850" w:rsidRPr="00006999" w14:paraId="527CCBC3"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81" w:author="qubsys" w:date="2015-03-23T18:18:00Z"/>
        </w:trPr>
        <w:tc>
          <w:tcPr>
            <w:cnfStyle w:val="001000000000" w:firstRow="0" w:lastRow="0" w:firstColumn="1" w:lastColumn="0" w:oddVBand="0" w:evenVBand="0" w:oddHBand="0" w:evenHBand="0" w:firstRowFirstColumn="0" w:firstRowLastColumn="0" w:lastRowFirstColumn="0" w:lastRowLastColumn="0"/>
            <w:tcW w:w="9016" w:type="dxa"/>
            <w:gridSpan w:val="3"/>
            <w:noWrap/>
          </w:tcPr>
          <w:p w14:paraId="0FB5F4CB" w14:textId="4C386D9A" w:rsidR="00445850" w:rsidRPr="00006999" w:rsidRDefault="00445850">
            <w:pPr>
              <w:rPr>
                <w:ins w:id="82" w:author="qubsys" w:date="2015-03-23T18:18:00Z"/>
                <w:rFonts w:ascii="Calibri" w:eastAsia="Times New Roman" w:hAnsi="Calibri" w:cs="Times New Roman"/>
                <w:b w:val="0"/>
                <w:bCs w:val="0"/>
                <w:color w:val="000000"/>
                <w:lang w:eastAsia="en-GB"/>
              </w:rPr>
            </w:pPr>
            <w:ins w:id="83" w:author="qubsys" w:date="2015-03-23T18:18:00Z">
              <w:r w:rsidRPr="00006999">
                <w:rPr>
                  <w:rFonts w:ascii="Calibri" w:eastAsia="Times New Roman" w:hAnsi="Calibri" w:cs="Times New Roman"/>
                  <w:b w:val="0"/>
                  <w:bCs w:val="0"/>
                  <w:color w:val="000000"/>
                  <w:lang w:eastAsia="en-GB"/>
                </w:rPr>
                <w:t xml:space="preserve">The following all refer to the </w:t>
              </w:r>
            </w:ins>
            <w:ins w:id="84" w:author="qubsys" w:date="2015-03-23T18:19:00Z">
              <w:r>
                <w:rPr>
                  <w:rFonts w:ascii="Calibri" w:eastAsia="Times New Roman" w:hAnsi="Calibri" w:cs="Times New Roman"/>
                  <w:b w:val="0"/>
                  <w:bCs w:val="0"/>
                  <w:color w:val="000000"/>
                  <w:lang w:eastAsia="en-GB"/>
                </w:rPr>
                <w:t xml:space="preserve">Automatic </w:t>
              </w:r>
              <w:proofErr w:type="spellStart"/>
              <w:r>
                <w:rPr>
                  <w:rFonts w:ascii="Calibri" w:eastAsia="Times New Roman" w:hAnsi="Calibri" w:cs="Times New Roman"/>
                  <w:b w:val="0"/>
                  <w:bCs w:val="0"/>
                  <w:color w:val="000000"/>
                  <w:lang w:eastAsia="en-GB"/>
                </w:rPr>
                <w:t>thresholding</w:t>
              </w:r>
              <w:proofErr w:type="spellEnd"/>
              <w:r>
                <w:rPr>
                  <w:rFonts w:ascii="Calibri" w:eastAsia="Times New Roman" w:hAnsi="Calibri" w:cs="Times New Roman"/>
                  <w:b w:val="0"/>
                  <w:bCs w:val="0"/>
                  <w:color w:val="000000"/>
                  <w:lang w:eastAsia="en-GB"/>
                </w:rPr>
                <w:t xml:space="preserve"> </w:t>
              </w:r>
            </w:ins>
            <w:ins w:id="85" w:author="qubsys" w:date="2015-03-23T18:18:00Z">
              <w:r w:rsidRPr="00006999">
                <w:rPr>
                  <w:rFonts w:ascii="Calibri" w:eastAsia="Times New Roman" w:hAnsi="Calibri" w:cs="Times New Roman"/>
                  <w:b w:val="0"/>
                  <w:bCs w:val="0"/>
                  <w:color w:val="000000"/>
                  <w:lang w:eastAsia="en-GB"/>
                </w:rPr>
                <w:t xml:space="preserve"> with “Technique”</w:t>
              </w:r>
              <w:r>
                <w:rPr>
                  <w:rFonts w:ascii="Calibri" w:eastAsia="Times New Roman" w:hAnsi="Calibri" w:cs="Times New Roman"/>
                  <w:b w:val="0"/>
                  <w:bCs w:val="0"/>
                  <w:color w:val="000000"/>
                  <w:lang w:eastAsia="en-GB"/>
                </w:rPr>
                <w:t xml:space="preserve"> being the value</w:t>
              </w:r>
            </w:ins>
            <w:ins w:id="86" w:author="qubsys" w:date="2015-03-23T18:19:00Z">
              <w:r>
                <w:rPr>
                  <w:rFonts w:ascii="Calibri" w:eastAsia="Times New Roman" w:hAnsi="Calibri" w:cs="Times New Roman"/>
                  <w:b w:val="0"/>
                  <w:bCs w:val="0"/>
                  <w:color w:val="000000"/>
                  <w:lang w:eastAsia="en-GB"/>
                </w:rPr>
                <w:t xml:space="preserve"> </w:t>
              </w:r>
              <w:r w:rsidRPr="00445850">
                <w:rPr>
                  <w:rFonts w:ascii="Calibri" w:eastAsia="Times New Roman" w:hAnsi="Calibri" w:cs="Times New Roman"/>
                  <w:color w:val="000000"/>
                  <w:lang w:eastAsia="en-GB"/>
                </w:rPr>
                <w:t>α</w:t>
              </w:r>
            </w:ins>
          </w:p>
        </w:tc>
      </w:tr>
      <w:tr w:rsidR="007D702E" w:rsidRPr="00EB25B6" w14:paraId="6C768B53" w14:textId="77777777" w:rsidTr="003F56E1">
        <w:tblPrEx>
          <w:tblLook w:val="04A0" w:firstRow="1" w:lastRow="0" w:firstColumn="1" w:lastColumn="0" w:noHBand="0" w:noVBand="1"/>
        </w:tblPrEx>
        <w:trPr>
          <w:trHeight w:val="300"/>
          <w:ins w:id="87" w:author="qubsys" w:date="2015-03-23T18:26:00Z"/>
        </w:trPr>
        <w:tc>
          <w:tcPr>
            <w:cnfStyle w:val="001000000000" w:firstRow="0" w:lastRow="0" w:firstColumn="1" w:lastColumn="0" w:oddVBand="0" w:evenVBand="0" w:oddHBand="0" w:evenHBand="0" w:firstRowFirstColumn="0" w:firstRowLastColumn="0" w:lastRowFirstColumn="0" w:lastRowLastColumn="0"/>
            <w:tcW w:w="3133" w:type="dxa"/>
            <w:noWrap/>
          </w:tcPr>
          <w:p w14:paraId="432ED641" w14:textId="1ACBEC6F" w:rsidR="007D702E" w:rsidRDefault="007D702E" w:rsidP="003F56E1">
            <w:pPr>
              <w:rPr>
                <w:ins w:id="88" w:author="qubsys" w:date="2015-03-23T18:26:00Z"/>
                <w:rFonts w:ascii="Calibri" w:eastAsia="Times New Roman" w:hAnsi="Calibri" w:cs="Times New Roman"/>
                <w:b w:val="0"/>
                <w:color w:val="000000"/>
                <w:lang w:eastAsia="en-GB"/>
              </w:rPr>
            </w:pPr>
            <w:ins w:id="89" w:author="qubsys" w:date="2015-03-23T18:26:00Z">
              <w:r>
                <w:rPr>
                  <w:rFonts w:ascii="Calibri" w:eastAsia="Times New Roman" w:hAnsi="Calibri" w:cs="Times New Roman"/>
                  <w:b w:val="0"/>
                  <w:color w:val="000000"/>
                  <w:lang w:eastAsia="en-GB"/>
                </w:rPr>
                <w:t>-2.0</w:t>
              </w:r>
            </w:ins>
          </w:p>
        </w:tc>
        <w:tc>
          <w:tcPr>
            <w:tcW w:w="2745" w:type="dxa"/>
            <w:noWrap/>
          </w:tcPr>
          <w:p w14:paraId="76DE5D77" w14:textId="2E9925B3"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90" w:author="qubsys" w:date="2015-03-23T18:26:00Z"/>
                <w:rFonts w:ascii="Calibri" w:eastAsia="Times New Roman" w:hAnsi="Calibri" w:cs="Times New Roman"/>
                <w:color w:val="000000"/>
                <w:lang w:eastAsia="en-GB"/>
              </w:rPr>
            </w:pPr>
            <w:ins w:id="91" w:author="qubsys" w:date="2015-03-23T18:28:00Z">
              <w:r>
                <w:rPr>
                  <w:rFonts w:ascii="Calibri" w:eastAsia="Times New Roman" w:hAnsi="Calibri" w:cs="Times New Roman"/>
                  <w:color w:val="000000"/>
                  <w:lang w:eastAsia="en-GB"/>
                </w:rPr>
                <w:t>81</w:t>
              </w:r>
            </w:ins>
          </w:p>
        </w:tc>
        <w:tc>
          <w:tcPr>
            <w:tcW w:w="3138" w:type="dxa"/>
            <w:noWrap/>
          </w:tcPr>
          <w:p w14:paraId="4BB4A6F9" w14:textId="444812B4"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92" w:author="qubsys" w:date="2015-03-23T18:26:00Z"/>
                <w:rFonts w:ascii="Calibri" w:eastAsia="Times New Roman" w:hAnsi="Calibri" w:cs="Times New Roman"/>
                <w:color w:val="000000"/>
                <w:lang w:eastAsia="en-GB"/>
              </w:rPr>
            </w:pPr>
            <w:ins w:id="93" w:author="qubsys" w:date="2015-03-23T18:28:00Z">
              <w:r>
                <w:rPr>
                  <w:rFonts w:ascii="Calibri" w:eastAsia="Times New Roman" w:hAnsi="Calibri" w:cs="Times New Roman"/>
                  <w:color w:val="000000"/>
                  <w:lang w:eastAsia="en-GB"/>
                </w:rPr>
                <w:t>50</w:t>
              </w:r>
            </w:ins>
          </w:p>
        </w:tc>
      </w:tr>
      <w:tr w:rsidR="007D702E" w:rsidRPr="00EB25B6" w14:paraId="62FF6133"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94" w:author="qubsys" w:date="2015-03-23T18:26:00Z"/>
        </w:trPr>
        <w:tc>
          <w:tcPr>
            <w:cnfStyle w:val="001000000000" w:firstRow="0" w:lastRow="0" w:firstColumn="1" w:lastColumn="0" w:oddVBand="0" w:evenVBand="0" w:oddHBand="0" w:evenHBand="0" w:firstRowFirstColumn="0" w:firstRowLastColumn="0" w:lastRowFirstColumn="0" w:lastRowLastColumn="0"/>
            <w:tcW w:w="3133" w:type="dxa"/>
            <w:noWrap/>
          </w:tcPr>
          <w:p w14:paraId="71D5FE8B" w14:textId="37F5C47C" w:rsidR="007D702E" w:rsidRDefault="007D702E" w:rsidP="003F56E1">
            <w:pPr>
              <w:rPr>
                <w:ins w:id="95" w:author="qubsys" w:date="2015-03-23T18:26:00Z"/>
                <w:rFonts w:ascii="Calibri" w:eastAsia="Times New Roman" w:hAnsi="Calibri" w:cs="Times New Roman"/>
                <w:b w:val="0"/>
                <w:color w:val="000000"/>
                <w:lang w:eastAsia="en-GB"/>
              </w:rPr>
            </w:pPr>
            <w:ins w:id="96" w:author="qubsys" w:date="2015-03-23T18:26:00Z">
              <w:r>
                <w:rPr>
                  <w:rFonts w:ascii="Calibri" w:eastAsia="Times New Roman" w:hAnsi="Calibri" w:cs="Times New Roman"/>
                  <w:b w:val="0"/>
                  <w:color w:val="000000"/>
                  <w:lang w:eastAsia="en-GB"/>
                </w:rPr>
                <w:t>-1.9</w:t>
              </w:r>
            </w:ins>
          </w:p>
        </w:tc>
        <w:tc>
          <w:tcPr>
            <w:tcW w:w="2745" w:type="dxa"/>
            <w:noWrap/>
          </w:tcPr>
          <w:p w14:paraId="3992FEC0" w14:textId="1B16E9C7"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97" w:author="qubsys" w:date="2015-03-23T18:26:00Z"/>
                <w:rFonts w:ascii="Calibri" w:eastAsia="Times New Roman" w:hAnsi="Calibri" w:cs="Times New Roman"/>
                <w:color w:val="000000"/>
                <w:lang w:eastAsia="en-GB"/>
              </w:rPr>
            </w:pPr>
            <w:ins w:id="98" w:author="qubsys" w:date="2015-03-23T18:28:00Z">
              <w:r w:rsidRPr="0062050B">
                <w:rPr>
                  <w:rFonts w:ascii="Calibri" w:eastAsia="Times New Roman" w:hAnsi="Calibri" w:cs="Times New Roman"/>
                  <w:color w:val="000000"/>
                  <w:lang w:eastAsia="en-GB"/>
                </w:rPr>
                <w:t>81</w:t>
              </w:r>
            </w:ins>
          </w:p>
        </w:tc>
        <w:tc>
          <w:tcPr>
            <w:tcW w:w="3138" w:type="dxa"/>
            <w:noWrap/>
          </w:tcPr>
          <w:p w14:paraId="5743E6F0" w14:textId="4B86A808"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99" w:author="qubsys" w:date="2015-03-23T18:26:00Z"/>
                <w:rFonts w:ascii="Calibri" w:eastAsia="Times New Roman" w:hAnsi="Calibri" w:cs="Times New Roman"/>
                <w:color w:val="000000"/>
                <w:lang w:eastAsia="en-GB"/>
              </w:rPr>
            </w:pPr>
            <w:ins w:id="100" w:author="qubsys" w:date="2015-03-23T18:28:00Z">
              <w:r>
                <w:rPr>
                  <w:rFonts w:ascii="Calibri" w:eastAsia="Times New Roman" w:hAnsi="Calibri" w:cs="Times New Roman"/>
                  <w:color w:val="000000"/>
                  <w:lang w:eastAsia="en-GB"/>
                </w:rPr>
                <w:t>50</w:t>
              </w:r>
            </w:ins>
          </w:p>
        </w:tc>
      </w:tr>
      <w:tr w:rsidR="007D702E" w:rsidRPr="00EB25B6" w14:paraId="58911AE5" w14:textId="77777777" w:rsidTr="003F56E1">
        <w:tblPrEx>
          <w:tblLook w:val="04A0" w:firstRow="1" w:lastRow="0" w:firstColumn="1" w:lastColumn="0" w:noHBand="0" w:noVBand="1"/>
        </w:tblPrEx>
        <w:trPr>
          <w:trHeight w:val="300"/>
          <w:ins w:id="101" w:author="qubsys" w:date="2015-03-23T18:26:00Z"/>
        </w:trPr>
        <w:tc>
          <w:tcPr>
            <w:cnfStyle w:val="001000000000" w:firstRow="0" w:lastRow="0" w:firstColumn="1" w:lastColumn="0" w:oddVBand="0" w:evenVBand="0" w:oddHBand="0" w:evenHBand="0" w:firstRowFirstColumn="0" w:firstRowLastColumn="0" w:lastRowFirstColumn="0" w:lastRowLastColumn="0"/>
            <w:tcW w:w="3133" w:type="dxa"/>
            <w:noWrap/>
          </w:tcPr>
          <w:p w14:paraId="2AEBC677" w14:textId="1EE7A6C6" w:rsidR="007D702E" w:rsidRDefault="007D702E" w:rsidP="003F56E1">
            <w:pPr>
              <w:rPr>
                <w:ins w:id="102" w:author="qubsys" w:date="2015-03-23T18:26:00Z"/>
                <w:rFonts w:ascii="Calibri" w:eastAsia="Times New Roman" w:hAnsi="Calibri" w:cs="Times New Roman"/>
                <w:b w:val="0"/>
                <w:color w:val="000000"/>
                <w:lang w:eastAsia="en-GB"/>
              </w:rPr>
            </w:pPr>
            <w:ins w:id="103" w:author="qubsys" w:date="2015-03-23T18:26:00Z">
              <w:r>
                <w:rPr>
                  <w:rFonts w:ascii="Calibri" w:eastAsia="Times New Roman" w:hAnsi="Calibri" w:cs="Times New Roman"/>
                  <w:b w:val="0"/>
                  <w:color w:val="000000"/>
                  <w:lang w:eastAsia="en-GB"/>
                </w:rPr>
                <w:t>-1.8</w:t>
              </w:r>
            </w:ins>
          </w:p>
        </w:tc>
        <w:tc>
          <w:tcPr>
            <w:tcW w:w="2745" w:type="dxa"/>
            <w:noWrap/>
          </w:tcPr>
          <w:p w14:paraId="3229985A" w14:textId="59132F6A"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104" w:author="qubsys" w:date="2015-03-23T18:26:00Z"/>
                <w:rFonts w:ascii="Calibri" w:eastAsia="Times New Roman" w:hAnsi="Calibri" w:cs="Times New Roman"/>
                <w:color w:val="000000"/>
                <w:lang w:eastAsia="en-GB"/>
              </w:rPr>
            </w:pPr>
            <w:ins w:id="105" w:author="qubsys" w:date="2015-03-23T18:28:00Z">
              <w:r w:rsidRPr="0062050B">
                <w:rPr>
                  <w:rFonts w:ascii="Calibri" w:eastAsia="Times New Roman" w:hAnsi="Calibri" w:cs="Times New Roman"/>
                  <w:color w:val="000000"/>
                  <w:lang w:eastAsia="en-GB"/>
                </w:rPr>
                <w:t>81</w:t>
              </w:r>
            </w:ins>
          </w:p>
        </w:tc>
        <w:tc>
          <w:tcPr>
            <w:tcW w:w="3138" w:type="dxa"/>
            <w:noWrap/>
          </w:tcPr>
          <w:p w14:paraId="00C6755D" w14:textId="07E9083C"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106" w:author="qubsys" w:date="2015-03-23T18:26:00Z"/>
                <w:rFonts w:ascii="Calibri" w:eastAsia="Times New Roman" w:hAnsi="Calibri" w:cs="Times New Roman"/>
                <w:color w:val="000000"/>
                <w:lang w:eastAsia="en-GB"/>
              </w:rPr>
            </w:pPr>
            <w:ins w:id="107" w:author="qubsys" w:date="2015-03-23T18:28:00Z">
              <w:r>
                <w:rPr>
                  <w:rFonts w:ascii="Calibri" w:eastAsia="Times New Roman" w:hAnsi="Calibri" w:cs="Times New Roman"/>
                  <w:color w:val="000000"/>
                  <w:lang w:eastAsia="en-GB"/>
                </w:rPr>
                <w:t>50</w:t>
              </w:r>
            </w:ins>
          </w:p>
        </w:tc>
      </w:tr>
      <w:tr w:rsidR="007D702E" w:rsidRPr="00EB25B6" w14:paraId="546CBADC"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108" w:author="qubsys" w:date="2015-03-23T18:26:00Z"/>
        </w:trPr>
        <w:tc>
          <w:tcPr>
            <w:cnfStyle w:val="001000000000" w:firstRow="0" w:lastRow="0" w:firstColumn="1" w:lastColumn="0" w:oddVBand="0" w:evenVBand="0" w:oddHBand="0" w:evenHBand="0" w:firstRowFirstColumn="0" w:firstRowLastColumn="0" w:lastRowFirstColumn="0" w:lastRowLastColumn="0"/>
            <w:tcW w:w="3133" w:type="dxa"/>
            <w:noWrap/>
          </w:tcPr>
          <w:p w14:paraId="4E5E07B6" w14:textId="7EA51A1C" w:rsidR="007D702E" w:rsidRDefault="007D702E" w:rsidP="003F56E1">
            <w:pPr>
              <w:rPr>
                <w:ins w:id="109" w:author="qubsys" w:date="2015-03-23T18:26:00Z"/>
                <w:rFonts w:ascii="Calibri" w:eastAsia="Times New Roman" w:hAnsi="Calibri" w:cs="Times New Roman"/>
                <w:b w:val="0"/>
                <w:color w:val="000000"/>
                <w:lang w:eastAsia="en-GB"/>
              </w:rPr>
            </w:pPr>
            <w:ins w:id="110" w:author="qubsys" w:date="2015-03-23T18:26:00Z">
              <w:r>
                <w:rPr>
                  <w:rFonts w:ascii="Calibri" w:eastAsia="Times New Roman" w:hAnsi="Calibri" w:cs="Times New Roman"/>
                  <w:b w:val="0"/>
                  <w:color w:val="000000"/>
                  <w:lang w:eastAsia="en-GB"/>
                </w:rPr>
                <w:t>-1.7</w:t>
              </w:r>
            </w:ins>
          </w:p>
        </w:tc>
        <w:tc>
          <w:tcPr>
            <w:tcW w:w="2745" w:type="dxa"/>
            <w:noWrap/>
          </w:tcPr>
          <w:p w14:paraId="085AA929" w14:textId="500ED138"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111" w:author="qubsys" w:date="2015-03-23T18:26:00Z"/>
                <w:rFonts w:ascii="Calibri" w:eastAsia="Times New Roman" w:hAnsi="Calibri" w:cs="Times New Roman"/>
                <w:color w:val="000000"/>
                <w:lang w:eastAsia="en-GB"/>
              </w:rPr>
            </w:pPr>
            <w:ins w:id="112" w:author="qubsys" w:date="2015-03-23T18:28:00Z">
              <w:r w:rsidRPr="0062050B">
                <w:rPr>
                  <w:rFonts w:ascii="Calibri" w:eastAsia="Times New Roman" w:hAnsi="Calibri" w:cs="Times New Roman"/>
                  <w:color w:val="000000"/>
                  <w:lang w:eastAsia="en-GB"/>
                </w:rPr>
                <w:t>81</w:t>
              </w:r>
            </w:ins>
          </w:p>
        </w:tc>
        <w:tc>
          <w:tcPr>
            <w:tcW w:w="3138" w:type="dxa"/>
            <w:noWrap/>
          </w:tcPr>
          <w:p w14:paraId="19184DC8" w14:textId="11EDAAA9"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113" w:author="qubsys" w:date="2015-03-23T18:26:00Z"/>
                <w:rFonts w:ascii="Calibri" w:eastAsia="Times New Roman" w:hAnsi="Calibri" w:cs="Times New Roman"/>
                <w:color w:val="000000"/>
                <w:lang w:eastAsia="en-GB"/>
              </w:rPr>
            </w:pPr>
            <w:ins w:id="114" w:author="qubsys" w:date="2015-03-23T18:28:00Z">
              <w:r>
                <w:rPr>
                  <w:rFonts w:ascii="Calibri" w:eastAsia="Times New Roman" w:hAnsi="Calibri" w:cs="Times New Roman"/>
                  <w:color w:val="000000"/>
                  <w:lang w:eastAsia="en-GB"/>
                </w:rPr>
                <w:t>50</w:t>
              </w:r>
            </w:ins>
          </w:p>
        </w:tc>
      </w:tr>
      <w:tr w:rsidR="007D702E" w:rsidRPr="00EB25B6" w14:paraId="4E40E79B" w14:textId="77777777" w:rsidTr="003F56E1">
        <w:tblPrEx>
          <w:tblLook w:val="04A0" w:firstRow="1" w:lastRow="0" w:firstColumn="1" w:lastColumn="0" w:noHBand="0" w:noVBand="1"/>
        </w:tblPrEx>
        <w:trPr>
          <w:trHeight w:val="300"/>
          <w:ins w:id="115" w:author="qubsys" w:date="2015-03-23T18:26:00Z"/>
        </w:trPr>
        <w:tc>
          <w:tcPr>
            <w:cnfStyle w:val="001000000000" w:firstRow="0" w:lastRow="0" w:firstColumn="1" w:lastColumn="0" w:oddVBand="0" w:evenVBand="0" w:oddHBand="0" w:evenHBand="0" w:firstRowFirstColumn="0" w:firstRowLastColumn="0" w:lastRowFirstColumn="0" w:lastRowLastColumn="0"/>
            <w:tcW w:w="3133" w:type="dxa"/>
            <w:noWrap/>
          </w:tcPr>
          <w:p w14:paraId="7D769D19" w14:textId="4DD1A49E" w:rsidR="007D702E" w:rsidRDefault="007D702E" w:rsidP="003F56E1">
            <w:pPr>
              <w:rPr>
                <w:ins w:id="116" w:author="qubsys" w:date="2015-03-23T18:26:00Z"/>
                <w:rFonts w:ascii="Calibri" w:eastAsia="Times New Roman" w:hAnsi="Calibri" w:cs="Times New Roman"/>
                <w:b w:val="0"/>
                <w:color w:val="000000"/>
                <w:lang w:eastAsia="en-GB"/>
              </w:rPr>
            </w:pPr>
            <w:ins w:id="117" w:author="qubsys" w:date="2015-03-23T18:26:00Z">
              <w:r>
                <w:rPr>
                  <w:rFonts w:ascii="Calibri" w:eastAsia="Times New Roman" w:hAnsi="Calibri" w:cs="Times New Roman"/>
                  <w:b w:val="0"/>
                  <w:color w:val="000000"/>
                  <w:lang w:eastAsia="en-GB"/>
                </w:rPr>
                <w:t>-1.6</w:t>
              </w:r>
            </w:ins>
          </w:p>
        </w:tc>
        <w:tc>
          <w:tcPr>
            <w:tcW w:w="2745" w:type="dxa"/>
            <w:noWrap/>
          </w:tcPr>
          <w:p w14:paraId="4A75B8EC" w14:textId="637D37C5"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118" w:author="qubsys" w:date="2015-03-23T18:26:00Z"/>
                <w:rFonts w:ascii="Calibri" w:eastAsia="Times New Roman" w:hAnsi="Calibri" w:cs="Times New Roman"/>
                <w:color w:val="000000"/>
                <w:lang w:eastAsia="en-GB"/>
              </w:rPr>
            </w:pPr>
            <w:ins w:id="119" w:author="qubsys" w:date="2015-03-23T18:28:00Z">
              <w:r w:rsidRPr="0062050B">
                <w:rPr>
                  <w:rFonts w:ascii="Calibri" w:eastAsia="Times New Roman" w:hAnsi="Calibri" w:cs="Times New Roman"/>
                  <w:color w:val="000000"/>
                  <w:lang w:eastAsia="en-GB"/>
                </w:rPr>
                <w:t>81</w:t>
              </w:r>
            </w:ins>
          </w:p>
        </w:tc>
        <w:tc>
          <w:tcPr>
            <w:tcW w:w="3138" w:type="dxa"/>
            <w:noWrap/>
          </w:tcPr>
          <w:p w14:paraId="214424B5" w14:textId="65B8C619"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120" w:author="qubsys" w:date="2015-03-23T18:26:00Z"/>
                <w:rFonts w:ascii="Calibri" w:eastAsia="Times New Roman" w:hAnsi="Calibri" w:cs="Times New Roman"/>
                <w:color w:val="000000"/>
                <w:lang w:eastAsia="en-GB"/>
              </w:rPr>
            </w:pPr>
            <w:ins w:id="121" w:author="qubsys" w:date="2015-03-23T18:28:00Z">
              <w:r>
                <w:rPr>
                  <w:rFonts w:ascii="Calibri" w:eastAsia="Times New Roman" w:hAnsi="Calibri" w:cs="Times New Roman"/>
                  <w:color w:val="000000"/>
                  <w:lang w:eastAsia="en-GB"/>
                </w:rPr>
                <w:t>50</w:t>
              </w:r>
            </w:ins>
          </w:p>
        </w:tc>
      </w:tr>
      <w:tr w:rsidR="007D702E" w:rsidRPr="00EB25B6" w14:paraId="089C56A9"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122" w:author="qubsys" w:date="2015-03-23T18:25:00Z"/>
        </w:trPr>
        <w:tc>
          <w:tcPr>
            <w:cnfStyle w:val="001000000000" w:firstRow="0" w:lastRow="0" w:firstColumn="1" w:lastColumn="0" w:oddVBand="0" w:evenVBand="0" w:oddHBand="0" w:evenHBand="0" w:firstRowFirstColumn="0" w:firstRowLastColumn="0" w:lastRowFirstColumn="0" w:lastRowLastColumn="0"/>
            <w:tcW w:w="3133" w:type="dxa"/>
            <w:noWrap/>
          </w:tcPr>
          <w:p w14:paraId="01903BA9" w14:textId="20B15334" w:rsidR="007D702E" w:rsidRDefault="007D702E" w:rsidP="003F56E1">
            <w:pPr>
              <w:rPr>
                <w:ins w:id="123" w:author="qubsys" w:date="2015-03-23T18:25:00Z"/>
                <w:rFonts w:ascii="Calibri" w:eastAsia="Times New Roman" w:hAnsi="Calibri" w:cs="Times New Roman"/>
                <w:b w:val="0"/>
                <w:color w:val="000000"/>
                <w:lang w:eastAsia="en-GB"/>
              </w:rPr>
            </w:pPr>
            <w:ins w:id="124" w:author="qubsys" w:date="2015-03-23T18:26:00Z">
              <w:r>
                <w:rPr>
                  <w:rFonts w:ascii="Calibri" w:eastAsia="Times New Roman" w:hAnsi="Calibri" w:cs="Times New Roman"/>
                  <w:b w:val="0"/>
                  <w:color w:val="000000"/>
                  <w:lang w:eastAsia="en-GB"/>
                </w:rPr>
                <w:t>-1.5</w:t>
              </w:r>
            </w:ins>
          </w:p>
        </w:tc>
        <w:tc>
          <w:tcPr>
            <w:tcW w:w="2745" w:type="dxa"/>
            <w:noWrap/>
          </w:tcPr>
          <w:p w14:paraId="154D61DE" w14:textId="55D16605"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125" w:author="qubsys" w:date="2015-03-23T18:25:00Z"/>
                <w:rFonts w:ascii="Calibri" w:eastAsia="Times New Roman" w:hAnsi="Calibri" w:cs="Times New Roman"/>
                <w:color w:val="000000"/>
                <w:lang w:eastAsia="en-GB"/>
              </w:rPr>
            </w:pPr>
            <w:ins w:id="126" w:author="qubsys" w:date="2015-03-23T18:28:00Z">
              <w:r w:rsidRPr="0062050B">
                <w:rPr>
                  <w:rFonts w:ascii="Calibri" w:eastAsia="Times New Roman" w:hAnsi="Calibri" w:cs="Times New Roman"/>
                  <w:color w:val="000000"/>
                  <w:lang w:eastAsia="en-GB"/>
                </w:rPr>
                <w:t>81</w:t>
              </w:r>
            </w:ins>
          </w:p>
        </w:tc>
        <w:tc>
          <w:tcPr>
            <w:tcW w:w="3138" w:type="dxa"/>
            <w:noWrap/>
          </w:tcPr>
          <w:p w14:paraId="54B04037" w14:textId="7C948977"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127" w:author="qubsys" w:date="2015-03-23T18:25:00Z"/>
                <w:rFonts w:ascii="Calibri" w:eastAsia="Times New Roman" w:hAnsi="Calibri" w:cs="Times New Roman"/>
                <w:color w:val="000000"/>
                <w:lang w:eastAsia="en-GB"/>
              </w:rPr>
            </w:pPr>
            <w:ins w:id="128" w:author="qubsys" w:date="2015-03-23T18:28:00Z">
              <w:r>
                <w:rPr>
                  <w:rFonts w:ascii="Calibri" w:eastAsia="Times New Roman" w:hAnsi="Calibri" w:cs="Times New Roman"/>
                  <w:color w:val="000000"/>
                  <w:lang w:eastAsia="en-GB"/>
                </w:rPr>
                <w:t>50</w:t>
              </w:r>
            </w:ins>
          </w:p>
        </w:tc>
      </w:tr>
      <w:tr w:rsidR="007D702E" w:rsidRPr="00EB25B6" w14:paraId="0D2757E5" w14:textId="77777777" w:rsidTr="003F56E1">
        <w:tblPrEx>
          <w:tblLook w:val="04A0" w:firstRow="1" w:lastRow="0" w:firstColumn="1" w:lastColumn="0" w:noHBand="0" w:noVBand="1"/>
        </w:tblPrEx>
        <w:trPr>
          <w:trHeight w:val="300"/>
          <w:ins w:id="129" w:author="qubsys" w:date="2015-03-23T18:25:00Z"/>
        </w:trPr>
        <w:tc>
          <w:tcPr>
            <w:cnfStyle w:val="001000000000" w:firstRow="0" w:lastRow="0" w:firstColumn="1" w:lastColumn="0" w:oddVBand="0" w:evenVBand="0" w:oddHBand="0" w:evenHBand="0" w:firstRowFirstColumn="0" w:firstRowLastColumn="0" w:lastRowFirstColumn="0" w:lastRowLastColumn="0"/>
            <w:tcW w:w="3133" w:type="dxa"/>
            <w:noWrap/>
          </w:tcPr>
          <w:p w14:paraId="05C57A1C" w14:textId="7A40BD76" w:rsidR="007D702E" w:rsidRDefault="007D702E" w:rsidP="003F56E1">
            <w:pPr>
              <w:rPr>
                <w:ins w:id="130" w:author="qubsys" w:date="2015-03-23T18:25:00Z"/>
                <w:rFonts w:ascii="Calibri" w:eastAsia="Times New Roman" w:hAnsi="Calibri" w:cs="Times New Roman"/>
                <w:b w:val="0"/>
                <w:color w:val="000000"/>
                <w:lang w:eastAsia="en-GB"/>
              </w:rPr>
            </w:pPr>
            <w:ins w:id="131" w:author="qubsys" w:date="2015-03-23T18:26:00Z">
              <w:r>
                <w:rPr>
                  <w:rFonts w:ascii="Calibri" w:eastAsia="Times New Roman" w:hAnsi="Calibri" w:cs="Times New Roman"/>
                  <w:b w:val="0"/>
                  <w:color w:val="000000"/>
                  <w:lang w:eastAsia="en-GB"/>
                </w:rPr>
                <w:t>-1.4</w:t>
              </w:r>
            </w:ins>
          </w:p>
        </w:tc>
        <w:tc>
          <w:tcPr>
            <w:tcW w:w="2745" w:type="dxa"/>
            <w:noWrap/>
          </w:tcPr>
          <w:p w14:paraId="03EA2A2A" w14:textId="5D43A568"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132" w:author="qubsys" w:date="2015-03-23T18:25:00Z"/>
                <w:rFonts w:ascii="Calibri" w:eastAsia="Times New Roman" w:hAnsi="Calibri" w:cs="Times New Roman"/>
                <w:color w:val="000000"/>
                <w:lang w:eastAsia="en-GB"/>
              </w:rPr>
            </w:pPr>
            <w:ins w:id="133" w:author="qubsys" w:date="2015-03-23T18:28:00Z">
              <w:r w:rsidRPr="0062050B">
                <w:rPr>
                  <w:rFonts w:ascii="Calibri" w:eastAsia="Times New Roman" w:hAnsi="Calibri" w:cs="Times New Roman"/>
                  <w:color w:val="000000"/>
                  <w:lang w:eastAsia="en-GB"/>
                </w:rPr>
                <w:t>81</w:t>
              </w:r>
            </w:ins>
          </w:p>
        </w:tc>
        <w:tc>
          <w:tcPr>
            <w:tcW w:w="3138" w:type="dxa"/>
            <w:noWrap/>
          </w:tcPr>
          <w:p w14:paraId="49604441" w14:textId="696A9902"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134" w:author="qubsys" w:date="2015-03-23T18:25:00Z"/>
                <w:rFonts w:ascii="Calibri" w:eastAsia="Times New Roman" w:hAnsi="Calibri" w:cs="Times New Roman"/>
                <w:color w:val="000000"/>
                <w:lang w:eastAsia="en-GB"/>
              </w:rPr>
            </w:pPr>
            <w:ins w:id="135" w:author="qubsys" w:date="2015-03-23T18:28:00Z">
              <w:r>
                <w:rPr>
                  <w:rFonts w:ascii="Calibri" w:eastAsia="Times New Roman" w:hAnsi="Calibri" w:cs="Times New Roman"/>
                  <w:color w:val="000000"/>
                  <w:lang w:eastAsia="en-GB"/>
                </w:rPr>
                <w:t>50</w:t>
              </w:r>
            </w:ins>
          </w:p>
        </w:tc>
      </w:tr>
      <w:tr w:rsidR="007D702E" w:rsidRPr="00EB25B6" w14:paraId="13D00861"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136" w:author="qubsys" w:date="2015-03-23T18:21:00Z"/>
        </w:trPr>
        <w:tc>
          <w:tcPr>
            <w:cnfStyle w:val="001000000000" w:firstRow="0" w:lastRow="0" w:firstColumn="1" w:lastColumn="0" w:oddVBand="0" w:evenVBand="0" w:oddHBand="0" w:evenHBand="0" w:firstRowFirstColumn="0" w:firstRowLastColumn="0" w:lastRowFirstColumn="0" w:lastRowLastColumn="0"/>
            <w:tcW w:w="3133" w:type="dxa"/>
            <w:noWrap/>
          </w:tcPr>
          <w:p w14:paraId="1FE1EC0A" w14:textId="1EC39157" w:rsidR="007D702E" w:rsidRDefault="007D702E" w:rsidP="003F56E1">
            <w:pPr>
              <w:rPr>
                <w:ins w:id="137" w:author="qubsys" w:date="2015-03-23T18:21:00Z"/>
                <w:rFonts w:ascii="Calibri" w:eastAsia="Times New Roman" w:hAnsi="Calibri" w:cs="Times New Roman"/>
                <w:b w:val="0"/>
                <w:color w:val="000000"/>
                <w:lang w:eastAsia="en-GB"/>
              </w:rPr>
            </w:pPr>
            <w:ins w:id="138" w:author="qubsys" w:date="2015-03-23T18:25:00Z">
              <w:r>
                <w:rPr>
                  <w:rFonts w:ascii="Calibri" w:eastAsia="Times New Roman" w:hAnsi="Calibri" w:cs="Times New Roman"/>
                  <w:b w:val="0"/>
                  <w:color w:val="000000"/>
                  <w:lang w:eastAsia="en-GB"/>
                </w:rPr>
                <w:t>-1.3</w:t>
              </w:r>
            </w:ins>
          </w:p>
        </w:tc>
        <w:tc>
          <w:tcPr>
            <w:tcW w:w="2745" w:type="dxa"/>
            <w:noWrap/>
          </w:tcPr>
          <w:p w14:paraId="39290E48" w14:textId="072D6D96"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139" w:author="qubsys" w:date="2015-03-23T18:21:00Z"/>
                <w:rFonts w:ascii="Calibri" w:eastAsia="Times New Roman" w:hAnsi="Calibri" w:cs="Times New Roman"/>
                <w:color w:val="000000"/>
                <w:lang w:eastAsia="en-GB"/>
              </w:rPr>
            </w:pPr>
            <w:ins w:id="140" w:author="qubsys" w:date="2015-03-23T18:28:00Z">
              <w:r w:rsidRPr="0062050B">
                <w:rPr>
                  <w:rFonts w:ascii="Calibri" w:eastAsia="Times New Roman" w:hAnsi="Calibri" w:cs="Times New Roman"/>
                  <w:color w:val="000000"/>
                  <w:lang w:eastAsia="en-GB"/>
                </w:rPr>
                <w:t>81</w:t>
              </w:r>
            </w:ins>
          </w:p>
        </w:tc>
        <w:tc>
          <w:tcPr>
            <w:tcW w:w="3138" w:type="dxa"/>
            <w:noWrap/>
          </w:tcPr>
          <w:p w14:paraId="7715A10B" w14:textId="397CC874"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141" w:author="qubsys" w:date="2015-03-23T18:21:00Z"/>
                <w:rFonts w:ascii="Calibri" w:eastAsia="Times New Roman" w:hAnsi="Calibri" w:cs="Times New Roman"/>
                <w:color w:val="000000"/>
                <w:lang w:eastAsia="en-GB"/>
              </w:rPr>
            </w:pPr>
            <w:ins w:id="142" w:author="qubsys" w:date="2015-03-23T18:28:00Z">
              <w:r>
                <w:rPr>
                  <w:rFonts w:ascii="Calibri" w:eastAsia="Times New Roman" w:hAnsi="Calibri" w:cs="Times New Roman"/>
                  <w:color w:val="000000"/>
                  <w:lang w:eastAsia="en-GB"/>
                </w:rPr>
                <w:t>50</w:t>
              </w:r>
            </w:ins>
          </w:p>
        </w:tc>
      </w:tr>
      <w:tr w:rsidR="007D702E" w:rsidRPr="00EB25B6" w14:paraId="2095B844" w14:textId="77777777" w:rsidTr="003F56E1">
        <w:tblPrEx>
          <w:tblLook w:val="04A0" w:firstRow="1" w:lastRow="0" w:firstColumn="1" w:lastColumn="0" w:noHBand="0" w:noVBand="1"/>
        </w:tblPrEx>
        <w:trPr>
          <w:trHeight w:val="300"/>
          <w:ins w:id="143" w:author="qubsys" w:date="2015-03-23T18:21:00Z"/>
        </w:trPr>
        <w:tc>
          <w:tcPr>
            <w:cnfStyle w:val="001000000000" w:firstRow="0" w:lastRow="0" w:firstColumn="1" w:lastColumn="0" w:oddVBand="0" w:evenVBand="0" w:oddHBand="0" w:evenHBand="0" w:firstRowFirstColumn="0" w:firstRowLastColumn="0" w:lastRowFirstColumn="0" w:lastRowLastColumn="0"/>
            <w:tcW w:w="3133" w:type="dxa"/>
            <w:noWrap/>
          </w:tcPr>
          <w:p w14:paraId="1E2349F6" w14:textId="29EA5B76" w:rsidR="007D702E" w:rsidRDefault="007D702E" w:rsidP="003F56E1">
            <w:pPr>
              <w:rPr>
                <w:ins w:id="144" w:author="qubsys" w:date="2015-03-23T18:21:00Z"/>
                <w:rFonts w:ascii="Calibri" w:eastAsia="Times New Roman" w:hAnsi="Calibri" w:cs="Times New Roman"/>
                <w:b w:val="0"/>
                <w:color w:val="000000"/>
                <w:lang w:eastAsia="en-GB"/>
              </w:rPr>
            </w:pPr>
            <w:ins w:id="145" w:author="qubsys" w:date="2015-03-23T18:25:00Z">
              <w:r>
                <w:rPr>
                  <w:rFonts w:ascii="Calibri" w:eastAsia="Times New Roman" w:hAnsi="Calibri" w:cs="Times New Roman"/>
                  <w:b w:val="0"/>
                  <w:color w:val="000000"/>
                  <w:lang w:eastAsia="en-GB"/>
                </w:rPr>
                <w:t>-1.2</w:t>
              </w:r>
            </w:ins>
          </w:p>
        </w:tc>
        <w:tc>
          <w:tcPr>
            <w:tcW w:w="2745" w:type="dxa"/>
            <w:noWrap/>
          </w:tcPr>
          <w:p w14:paraId="4AD916AB" w14:textId="74D1CF0F"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146" w:author="qubsys" w:date="2015-03-23T18:21:00Z"/>
                <w:rFonts w:ascii="Calibri" w:eastAsia="Times New Roman" w:hAnsi="Calibri" w:cs="Times New Roman"/>
                <w:color w:val="000000"/>
                <w:lang w:eastAsia="en-GB"/>
              </w:rPr>
            </w:pPr>
            <w:ins w:id="147" w:author="qubsys" w:date="2015-03-23T18:28:00Z">
              <w:r w:rsidRPr="0062050B">
                <w:rPr>
                  <w:rFonts w:ascii="Calibri" w:eastAsia="Times New Roman" w:hAnsi="Calibri" w:cs="Times New Roman"/>
                  <w:color w:val="000000"/>
                  <w:lang w:eastAsia="en-GB"/>
                </w:rPr>
                <w:t>81</w:t>
              </w:r>
            </w:ins>
          </w:p>
        </w:tc>
        <w:tc>
          <w:tcPr>
            <w:tcW w:w="3138" w:type="dxa"/>
            <w:noWrap/>
          </w:tcPr>
          <w:p w14:paraId="05476FB9" w14:textId="0322E51C"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148" w:author="qubsys" w:date="2015-03-23T18:21:00Z"/>
                <w:rFonts w:ascii="Calibri" w:eastAsia="Times New Roman" w:hAnsi="Calibri" w:cs="Times New Roman"/>
                <w:color w:val="000000"/>
                <w:lang w:eastAsia="en-GB"/>
              </w:rPr>
            </w:pPr>
            <w:ins w:id="149" w:author="qubsys" w:date="2015-03-23T18:28:00Z">
              <w:r>
                <w:rPr>
                  <w:rFonts w:ascii="Calibri" w:eastAsia="Times New Roman" w:hAnsi="Calibri" w:cs="Times New Roman"/>
                  <w:color w:val="000000"/>
                  <w:lang w:eastAsia="en-GB"/>
                </w:rPr>
                <w:t>50</w:t>
              </w:r>
            </w:ins>
          </w:p>
        </w:tc>
      </w:tr>
      <w:tr w:rsidR="007D702E" w:rsidRPr="00EB25B6" w14:paraId="58473EB6"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150" w:author="qubsys" w:date="2015-03-23T18:21:00Z"/>
        </w:trPr>
        <w:tc>
          <w:tcPr>
            <w:cnfStyle w:val="001000000000" w:firstRow="0" w:lastRow="0" w:firstColumn="1" w:lastColumn="0" w:oddVBand="0" w:evenVBand="0" w:oddHBand="0" w:evenHBand="0" w:firstRowFirstColumn="0" w:firstRowLastColumn="0" w:lastRowFirstColumn="0" w:lastRowLastColumn="0"/>
            <w:tcW w:w="3133" w:type="dxa"/>
            <w:noWrap/>
          </w:tcPr>
          <w:p w14:paraId="00D4D14D" w14:textId="3890E693" w:rsidR="007D702E" w:rsidRDefault="007D702E" w:rsidP="003F56E1">
            <w:pPr>
              <w:rPr>
                <w:ins w:id="151" w:author="qubsys" w:date="2015-03-23T18:21:00Z"/>
                <w:rFonts w:ascii="Calibri" w:eastAsia="Times New Roman" w:hAnsi="Calibri" w:cs="Times New Roman"/>
                <w:b w:val="0"/>
                <w:color w:val="000000"/>
                <w:lang w:eastAsia="en-GB"/>
              </w:rPr>
            </w:pPr>
            <w:ins w:id="152" w:author="qubsys" w:date="2015-03-23T18:25:00Z">
              <w:r>
                <w:rPr>
                  <w:rFonts w:ascii="Calibri" w:eastAsia="Times New Roman" w:hAnsi="Calibri" w:cs="Times New Roman"/>
                  <w:b w:val="0"/>
                  <w:color w:val="000000"/>
                  <w:lang w:eastAsia="en-GB"/>
                </w:rPr>
                <w:t>-1.1</w:t>
              </w:r>
            </w:ins>
          </w:p>
        </w:tc>
        <w:tc>
          <w:tcPr>
            <w:tcW w:w="2745" w:type="dxa"/>
            <w:noWrap/>
          </w:tcPr>
          <w:p w14:paraId="7F6E38D5" w14:textId="30015BCD"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153" w:author="qubsys" w:date="2015-03-23T18:21:00Z"/>
                <w:rFonts w:ascii="Calibri" w:eastAsia="Times New Roman" w:hAnsi="Calibri" w:cs="Times New Roman"/>
                <w:color w:val="000000"/>
                <w:lang w:eastAsia="en-GB"/>
              </w:rPr>
            </w:pPr>
            <w:ins w:id="154" w:author="qubsys" w:date="2015-03-23T18:28:00Z">
              <w:r w:rsidRPr="0062050B">
                <w:rPr>
                  <w:rFonts w:ascii="Calibri" w:eastAsia="Times New Roman" w:hAnsi="Calibri" w:cs="Times New Roman"/>
                  <w:color w:val="000000"/>
                  <w:lang w:eastAsia="en-GB"/>
                </w:rPr>
                <w:t>81</w:t>
              </w:r>
            </w:ins>
          </w:p>
        </w:tc>
        <w:tc>
          <w:tcPr>
            <w:tcW w:w="3138" w:type="dxa"/>
            <w:noWrap/>
          </w:tcPr>
          <w:p w14:paraId="4287369F" w14:textId="6CBC03EA"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155" w:author="qubsys" w:date="2015-03-23T18:21:00Z"/>
                <w:rFonts w:ascii="Calibri" w:eastAsia="Times New Roman" w:hAnsi="Calibri" w:cs="Times New Roman"/>
                <w:color w:val="000000"/>
                <w:lang w:eastAsia="en-GB"/>
              </w:rPr>
            </w:pPr>
            <w:ins w:id="156" w:author="qubsys" w:date="2015-03-23T18:28:00Z">
              <w:r>
                <w:rPr>
                  <w:rFonts w:ascii="Calibri" w:eastAsia="Times New Roman" w:hAnsi="Calibri" w:cs="Times New Roman"/>
                  <w:color w:val="000000"/>
                  <w:lang w:eastAsia="en-GB"/>
                </w:rPr>
                <w:t>50</w:t>
              </w:r>
            </w:ins>
          </w:p>
        </w:tc>
      </w:tr>
      <w:tr w:rsidR="007D702E" w:rsidRPr="00EB25B6" w14:paraId="0BF55992" w14:textId="77777777" w:rsidTr="003F56E1">
        <w:tblPrEx>
          <w:tblLook w:val="04A0" w:firstRow="1" w:lastRow="0" w:firstColumn="1" w:lastColumn="0" w:noHBand="0" w:noVBand="1"/>
        </w:tblPrEx>
        <w:trPr>
          <w:trHeight w:val="300"/>
          <w:ins w:id="157" w:author="qubsys" w:date="2015-03-23T18:21:00Z"/>
        </w:trPr>
        <w:tc>
          <w:tcPr>
            <w:cnfStyle w:val="001000000000" w:firstRow="0" w:lastRow="0" w:firstColumn="1" w:lastColumn="0" w:oddVBand="0" w:evenVBand="0" w:oddHBand="0" w:evenHBand="0" w:firstRowFirstColumn="0" w:firstRowLastColumn="0" w:lastRowFirstColumn="0" w:lastRowLastColumn="0"/>
            <w:tcW w:w="3133" w:type="dxa"/>
            <w:noWrap/>
          </w:tcPr>
          <w:p w14:paraId="7A7E7662" w14:textId="19359B3B" w:rsidR="007D702E" w:rsidRDefault="007D702E" w:rsidP="003F56E1">
            <w:pPr>
              <w:rPr>
                <w:ins w:id="158" w:author="qubsys" w:date="2015-03-23T18:21:00Z"/>
                <w:rFonts w:ascii="Calibri" w:eastAsia="Times New Roman" w:hAnsi="Calibri" w:cs="Times New Roman"/>
                <w:b w:val="0"/>
                <w:color w:val="000000"/>
                <w:lang w:eastAsia="en-GB"/>
              </w:rPr>
            </w:pPr>
            <w:ins w:id="159" w:author="qubsys" w:date="2015-03-23T18:25:00Z">
              <w:r>
                <w:rPr>
                  <w:rFonts w:ascii="Calibri" w:eastAsia="Times New Roman" w:hAnsi="Calibri" w:cs="Times New Roman"/>
                  <w:b w:val="0"/>
                  <w:color w:val="000000"/>
                  <w:lang w:eastAsia="en-GB"/>
                </w:rPr>
                <w:t>-1.0</w:t>
              </w:r>
            </w:ins>
          </w:p>
        </w:tc>
        <w:tc>
          <w:tcPr>
            <w:tcW w:w="2745" w:type="dxa"/>
            <w:noWrap/>
          </w:tcPr>
          <w:p w14:paraId="60907513" w14:textId="3F2B89C9"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160" w:author="qubsys" w:date="2015-03-23T18:21:00Z"/>
                <w:rFonts w:ascii="Calibri" w:eastAsia="Times New Roman" w:hAnsi="Calibri" w:cs="Times New Roman"/>
                <w:color w:val="000000"/>
                <w:lang w:eastAsia="en-GB"/>
              </w:rPr>
            </w:pPr>
            <w:ins w:id="161" w:author="qubsys" w:date="2015-03-23T18:28:00Z">
              <w:r w:rsidRPr="0062050B">
                <w:rPr>
                  <w:rFonts w:ascii="Calibri" w:eastAsia="Times New Roman" w:hAnsi="Calibri" w:cs="Times New Roman"/>
                  <w:color w:val="000000"/>
                  <w:lang w:eastAsia="en-GB"/>
                </w:rPr>
                <w:t>81</w:t>
              </w:r>
            </w:ins>
          </w:p>
        </w:tc>
        <w:tc>
          <w:tcPr>
            <w:tcW w:w="3138" w:type="dxa"/>
            <w:noWrap/>
          </w:tcPr>
          <w:p w14:paraId="20E85443" w14:textId="03EF1050"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162" w:author="qubsys" w:date="2015-03-23T18:21:00Z"/>
                <w:rFonts w:ascii="Calibri" w:eastAsia="Times New Roman" w:hAnsi="Calibri" w:cs="Times New Roman"/>
                <w:color w:val="000000"/>
                <w:lang w:eastAsia="en-GB"/>
              </w:rPr>
            </w:pPr>
            <w:ins w:id="163" w:author="qubsys" w:date="2015-03-23T18:28:00Z">
              <w:r>
                <w:rPr>
                  <w:rFonts w:ascii="Calibri" w:eastAsia="Times New Roman" w:hAnsi="Calibri" w:cs="Times New Roman"/>
                  <w:color w:val="000000"/>
                  <w:lang w:eastAsia="en-GB"/>
                </w:rPr>
                <w:t>50</w:t>
              </w:r>
            </w:ins>
          </w:p>
        </w:tc>
      </w:tr>
      <w:tr w:rsidR="007D702E" w:rsidRPr="00EB25B6" w14:paraId="35DDB86B"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164" w:author="qubsys" w:date="2015-03-23T18:21:00Z"/>
        </w:trPr>
        <w:tc>
          <w:tcPr>
            <w:cnfStyle w:val="001000000000" w:firstRow="0" w:lastRow="0" w:firstColumn="1" w:lastColumn="0" w:oddVBand="0" w:evenVBand="0" w:oddHBand="0" w:evenHBand="0" w:firstRowFirstColumn="0" w:firstRowLastColumn="0" w:lastRowFirstColumn="0" w:lastRowLastColumn="0"/>
            <w:tcW w:w="3133" w:type="dxa"/>
            <w:noWrap/>
          </w:tcPr>
          <w:p w14:paraId="203DE1BE" w14:textId="2C822E43" w:rsidR="007D702E" w:rsidRDefault="007D702E" w:rsidP="003F56E1">
            <w:pPr>
              <w:rPr>
                <w:ins w:id="165" w:author="qubsys" w:date="2015-03-23T18:21:00Z"/>
                <w:rFonts w:ascii="Calibri" w:eastAsia="Times New Roman" w:hAnsi="Calibri" w:cs="Times New Roman"/>
                <w:b w:val="0"/>
                <w:color w:val="000000"/>
                <w:lang w:eastAsia="en-GB"/>
              </w:rPr>
            </w:pPr>
            <w:ins w:id="166" w:author="qubsys" w:date="2015-03-23T18:25:00Z">
              <w:r>
                <w:rPr>
                  <w:rFonts w:ascii="Calibri" w:eastAsia="Times New Roman" w:hAnsi="Calibri" w:cs="Times New Roman"/>
                  <w:b w:val="0"/>
                  <w:color w:val="000000"/>
                  <w:lang w:eastAsia="en-GB"/>
                </w:rPr>
                <w:t>-0.9</w:t>
              </w:r>
            </w:ins>
          </w:p>
        </w:tc>
        <w:tc>
          <w:tcPr>
            <w:tcW w:w="2745" w:type="dxa"/>
            <w:noWrap/>
          </w:tcPr>
          <w:p w14:paraId="0109FE09" w14:textId="0451B459"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167" w:author="qubsys" w:date="2015-03-23T18:21:00Z"/>
                <w:rFonts w:ascii="Calibri" w:eastAsia="Times New Roman" w:hAnsi="Calibri" w:cs="Times New Roman"/>
                <w:color w:val="000000"/>
                <w:lang w:eastAsia="en-GB"/>
              </w:rPr>
            </w:pPr>
            <w:ins w:id="168" w:author="qubsys" w:date="2015-03-23T18:28:00Z">
              <w:r w:rsidRPr="0062050B">
                <w:rPr>
                  <w:rFonts w:ascii="Calibri" w:eastAsia="Times New Roman" w:hAnsi="Calibri" w:cs="Times New Roman"/>
                  <w:color w:val="000000"/>
                  <w:lang w:eastAsia="en-GB"/>
                </w:rPr>
                <w:t>81</w:t>
              </w:r>
            </w:ins>
          </w:p>
        </w:tc>
        <w:tc>
          <w:tcPr>
            <w:tcW w:w="3138" w:type="dxa"/>
            <w:noWrap/>
          </w:tcPr>
          <w:p w14:paraId="776341BC" w14:textId="0551917A"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169" w:author="qubsys" w:date="2015-03-23T18:21:00Z"/>
                <w:rFonts w:ascii="Calibri" w:eastAsia="Times New Roman" w:hAnsi="Calibri" w:cs="Times New Roman"/>
                <w:color w:val="000000"/>
                <w:lang w:eastAsia="en-GB"/>
              </w:rPr>
            </w:pPr>
            <w:ins w:id="170" w:author="qubsys" w:date="2015-03-23T18:28:00Z">
              <w:r>
                <w:rPr>
                  <w:rFonts w:ascii="Calibri" w:eastAsia="Times New Roman" w:hAnsi="Calibri" w:cs="Times New Roman"/>
                  <w:color w:val="000000"/>
                  <w:lang w:eastAsia="en-GB"/>
                </w:rPr>
                <w:t>50</w:t>
              </w:r>
            </w:ins>
          </w:p>
        </w:tc>
      </w:tr>
      <w:tr w:rsidR="007D702E" w:rsidRPr="00EB25B6" w14:paraId="753449CD" w14:textId="77777777" w:rsidTr="003F56E1">
        <w:tblPrEx>
          <w:tblLook w:val="04A0" w:firstRow="1" w:lastRow="0" w:firstColumn="1" w:lastColumn="0" w:noHBand="0" w:noVBand="1"/>
        </w:tblPrEx>
        <w:trPr>
          <w:trHeight w:val="300"/>
          <w:ins w:id="171" w:author="qubsys" w:date="2015-03-23T18:21:00Z"/>
        </w:trPr>
        <w:tc>
          <w:tcPr>
            <w:cnfStyle w:val="001000000000" w:firstRow="0" w:lastRow="0" w:firstColumn="1" w:lastColumn="0" w:oddVBand="0" w:evenVBand="0" w:oddHBand="0" w:evenHBand="0" w:firstRowFirstColumn="0" w:firstRowLastColumn="0" w:lastRowFirstColumn="0" w:lastRowLastColumn="0"/>
            <w:tcW w:w="3133" w:type="dxa"/>
            <w:noWrap/>
          </w:tcPr>
          <w:p w14:paraId="059A55E8" w14:textId="7813D93F" w:rsidR="007D702E" w:rsidRDefault="007D702E" w:rsidP="003F56E1">
            <w:pPr>
              <w:rPr>
                <w:ins w:id="172" w:author="qubsys" w:date="2015-03-23T18:21:00Z"/>
                <w:rFonts w:ascii="Calibri" w:eastAsia="Times New Roman" w:hAnsi="Calibri" w:cs="Times New Roman"/>
                <w:b w:val="0"/>
                <w:color w:val="000000"/>
                <w:lang w:eastAsia="en-GB"/>
              </w:rPr>
            </w:pPr>
            <w:ins w:id="173" w:author="qubsys" w:date="2015-03-23T18:25:00Z">
              <w:r>
                <w:rPr>
                  <w:rFonts w:ascii="Calibri" w:eastAsia="Times New Roman" w:hAnsi="Calibri" w:cs="Times New Roman"/>
                  <w:b w:val="0"/>
                  <w:color w:val="000000"/>
                  <w:lang w:eastAsia="en-GB"/>
                </w:rPr>
                <w:t>-0.8</w:t>
              </w:r>
            </w:ins>
          </w:p>
        </w:tc>
        <w:tc>
          <w:tcPr>
            <w:tcW w:w="2745" w:type="dxa"/>
            <w:noWrap/>
          </w:tcPr>
          <w:p w14:paraId="0CDE5B15" w14:textId="4D806305"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174" w:author="qubsys" w:date="2015-03-23T18:21:00Z"/>
                <w:rFonts w:ascii="Calibri" w:eastAsia="Times New Roman" w:hAnsi="Calibri" w:cs="Times New Roman"/>
                <w:color w:val="000000"/>
                <w:lang w:eastAsia="en-GB"/>
              </w:rPr>
            </w:pPr>
            <w:ins w:id="175" w:author="qubsys" w:date="2015-03-23T18:28:00Z">
              <w:r w:rsidRPr="0062050B">
                <w:rPr>
                  <w:rFonts w:ascii="Calibri" w:eastAsia="Times New Roman" w:hAnsi="Calibri" w:cs="Times New Roman"/>
                  <w:color w:val="000000"/>
                  <w:lang w:eastAsia="en-GB"/>
                </w:rPr>
                <w:t>81</w:t>
              </w:r>
            </w:ins>
          </w:p>
        </w:tc>
        <w:tc>
          <w:tcPr>
            <w:tcW w:w="3138" w:type="dxa"/>
            <w:noWrap/>
          </w:tcPr>
          <w:p w14:paraId="4958F824" w14:textId="2546A294"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176" w:author="qubsys" w:date="2015-03-23T18:21:00Z"/>
                <w:rFonts w:ascii="Calibri" w:eastAsia="Times New Roman" w:hAnsi="Calibri" w:cs="Times New Roman"/>
                <w:color w:val="000000"/>
                <w:lang w:eastAsia="en-GB"/>
              </w:rPr>
            </w:pPr>
            <w:ins w:id="177" w:author="qubsys" w:date="2015-03-23T18:28:00Z">
              <w:r>
                <w:rPr>
                  <w:rFonts w:ascii="Calibri" w:eastAsia="Times New Roman" w:hAnsi="Calibri" w:cs="Times New Roman"/>
                  <w:color w:val="000000"/>
                  <w:lang w:eastAsia="en-GB"/>
                </w:rPr>
                <w:t>50</w:t>
              </w:r>
            </w:ins>
          </w:p>
        </w:tc>
      </w:tr>
      <w:tr w:rsidR="007D702E" w:rsidRPr="00EB25B6" w14:paraId="60B83B34"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178" w:author="qubsys" w:date="2015-03-23T18:21:00Z"/>
        </w:trPr>
        <w:tc>
          <w:tcPr>
            <w:cnfStyle w:val="001000000000" w:firstRow="0" w:lastRow="0" w:firstColumn="1" w:lastColumn="0" w:oddVBand="0" w:evenVBand="0" w:oddHBand="0" w:evenHBand="0" w:firstRowFirstColumn="0" w:firstRowLastColumn="0" w:lastRowFirstColumn="0" w:lastRowLastColumn="0"/>
            <w:tcW w:w="3133" w:type="dxa"/>
            <w:noWrap/>
          </w:tcPr>
          <w:p w14:paraId="2F92EC69" w14:textId="633B6162" w:rsidR="007D702E" w:rsidRDefault="007D702E" w:rsidP="003F56E1">
            <w:pPr>
              <w:rPr>
                <w:ins w:id="179" w:author="qubsys" w:date="2015-03-23T18:21:00Z"/>
                <w:rFonts w:ascii="Calibri" w:eastAsia="Times New Roman" w:hAnsi="Calibri" w:cs="Times New Roman"/>
                <w:b w:val="0"/>
                <w:color w:val="000000"/>
                <w:lang w:eastAsia="en-GB"/>
              </w:rPr>
            </w:pPr>
            <w:ins w:id="180" w:author="qubsys" w:date="2015-03-23T18:25:00Z">
              <w:r>
                <w:rPr>
                  <w:rFonts w:ascii="Calibri" w:eastAsia="Times New Roman" w:hAnsi="Calibri" w:cs="Times New Roman"/>
                  <w:b w:val="0"/>
                  <w:color w:val="000000"/>
                  <w:lang w:eastAsia="en-GB"/>
                </w:rPr>
                <w:t>-0.7</w:t>
              </w:r>
            </w:ins>
          </w:p>
        </w:tc>
        <w:tc>
          <w:tcPr>
            <w:tcW w:w="2745" w:type="dxa"/>
            <w:noWrap/>
          </w:tcPr>
          <w:p w14:paraId="328457D4" w14:textId="5163827E"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181" w:author="qubsys" w:date="2015-03-23T18:21:00Z"/>
                <w:rFonts w:ascii="Calibri" w:eastAsia="Times New Roman" w:hAnsi="Calibri" w:cs="Times New Roman"/>
                <w:color w:val="000000"/>
                <w:lang w:eastAsia="en-GB"/>
              </w:rPr>
            </w:pPr>
            <w:ins w:id="182" w:author="qubsys" w:date="2015-03-23T18:28:00Z">
              <w:r w:rsidRPr="0062050B">
                <w:rPr>
                  <w:rFonts w:ascii="Calibri" w:eastAsia="Times New Roman" w:hAnsi="Calibri" w:cs="Times New Roman"/>
                  <w:color w:val="000000"/>
                  <w:lang w:eastAsia="en-GB"/>
                </w:rPr>
                <w:t>81</w:t>
              </w:r>
            </w:ins>
          </w:p>
        </w:tc>
        <w:tc>
          <w:tcPr>
            <w:tcW w:w="3138" w:type="dxa"/>
            <w:noWrap/>
          </w:tcPr>
          <w:p w14:paraId="1A2A3822" w14:textId="21D7D684"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183" w:author="qubsys" w:date="2015-03-23T18:21:00Z"/>
                <w:rFonts w:ascii="Calibri" w:eastAsia="Times New Roman" w:hAnsi="Calibri" w:cs="Times New Roman"/>
                <w:color w:val="000000"/>
                <w:lang w:eastAsia="en-GB"/>
              </w:rPr>
            </w:pPr>
            <w:ins w:id="184" w:author="qubsys" w:date="2015-03-23T18:28:00Z">
              <w:r>
                <w:rPr>
                  <w:rFonts w:ascii="Calibri" w:eastAsia="Times New Roman" w:hAnsi="Calibri" w:cs="Times New Roman"/>
                  <w:color w:val="000000"/>
                  <w:lang w:eastAsia="en-GB"/>
                </w:rPr>
                <w:t>50</w:t>
              </w:r>
            </w:ins>
          </w:p>
        </w:tc>
      </w:tr>
      <w:tr w:rsidR="007D702E" w:rsidRPr="00EB25B6" w14:paraId="02A75541" w14:textId="77777777" w:rsidTr="003F56E1">
        <w:tblPrEx>
          <w:tblLook w:val="04A0" w:firstRow="1" w:lastRow="0" w:firstColumn="1" w:lastColumn="0" w:noHBand="0" w:noVBand="1"/>
        </w:tblPrEx>
        <w:trPr>
          <w:trHeight w:val="300"/>
          <w:ins w:id="185" w:author="qubsys" w:date="2015-03-23T18:21:00Z"/>
        </w:trPr>
        <w:tc>
          <w:tcPr>
            <w:cnfStyle w:val="001000000000" w:firstRow="0" w:lastRow="0" w:firstColumn="1" w:lastColumn="0" w:oddVBand="0" w:evenVBand="0" w:oddHBand="0" w:evenHBand="0" w:firstRowFirstColumn="0" w:firstRowLastColumn="0" w:lastRowFirstColumn="0" w:lastRowLastColumn="0"/>
            <w:tcW w:w="3133" w:type="dxa"/>
            <w:noWrap/>
          </w:tcPr>
          <w:p w14:paraId="0C77EF66" w14:textId="64B08717" w:rsidR="007D702E" w:rsidRDefault="007D702E" w:rsidP="003F56E1">
            <w:pPr>
              <w:rPr>
                <w:ins w:id="186" w:author="qubsys" w:date="2015-03-23T18:21:00Z"/>
                <w:rFonts w:ascii="Calibri" w:eastAsia="Times New Roman" w:hAnsi="Calibri" w:cs="Times New Roman"/>
                <w:b w:val="0"/>
                <w:color w:val="000000"/>
                <w:lang w:eastAsia="en-GB"/>
              </w:rPr>
            </w:pPr>
            <w:ins w:id="187" w:author="qubsys" w:date="2015-03-23T18:25:00Z">
              <w:r>
                <w:rPr>
                  <w:rFonts w:ascii="Calibri" w:eastAsia="Times New Roman" w:hAnsi="Calibri" w:cs="Times New Roman"/>
                  <w:b w:val="0"/>
                  <w:color w:val="000000"/>
                  <w:lang w:eastAsia="en-GB"/>
                </w:rPr>
                <w:t>-0.6</w:t>
              </w:r>
            </w:ins>
          </w:p>
        </w:tc>
        <w:tc>
          <w:tcPr>
            <w:tcW w:w="2745" w:type="dxa"/>
            <w:noWrap/>
          </w:tcPr>
          <w:p w14:paraId="7027D765" w14:textId="71920725"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188" w:author="qubsys" w:date="2015-03-23T18:21:00Z"/>
                <w:rFonts w:ascii="Calibri" w:eastAsia="Times New Roman" w:hAnsi="Calibri" w:cs="Times New Roman"/>
                <w:color w:val="000000"/>
                <w:lang w:eastAsia="en-GB"/>
              </w:rPr>
            </w:pPr>
            <w:ins w:id="189" w:author="qubsys" w:date="2015-03-23T18:28:00Z">
              <w:r w:rsidRPr="0062050B">
                <w:rPr>
                  <w:rFonts w:ascii="Calibri" w:eastAsia="Times New Roman" w:hAnsi="Calibri" w:cs="Times New Roman"/>
                  <w:color w:val="000000"/>
                  <w:lang w:eastAsia="en-GB"/>
                </w:rPr>
                <w:t>81</w:t>
              </w:r>
            </w:ins>
          </w:p>
        </w:tc>
        <w:tc>
          <w:tcPr>
            <w:tcW w:w="3138" w:type="dxa"/>
            <w:noWrap/>
          </w:tcPr>
          <w:p w14:paraId="437F3880" w14:textId="704D5C1E"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190" w:author="qubsys" w:date="2015-03-23T18:21:00Z"/>
                <w:rFonts w:ascii="Calibri" w:eastAsia="Times New Roman" w:hAnsi="Calibri" w:cs="Times New Roman"/>
                <w:color w:val="000000"/>
                <w:lang w:eastAsia="en-GB"/>
              </w:rPr>
            </w:pPr>
            <w:ins w:id="191" w:author="qubsys" w:date="2015-03-23T18:28:00Z">
              <w:r>
                <w:rPr>
                  <w:rFonts w:ascii="Calibri" w:eastAsia="Times New Roman" w:hAnsi="Calibri" w:cs="Times New Roman"/>
                  <w:color w:val="000000"/>
                  <w:lang w:eastAsia="en-GB"/>
                </w:rPr>
                <w:t>50</w:t>
              </w:r>
            </w:ins>
          </w:p>
        </w:tc>
      </w:tr>
      <w:tr w:rsidR="007D702E" w:rsidRPr="00EB25B6" w14:paraId="7652F50E"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192" w:author="qubsys" w:date="2015-03-23T18:21:00Z"/>
        </w:trPr>
        <w:tc>
          <w:tcPr>
            <w:cnfStyle w:val="001000000000" w:firstRow="0" w:lastRow="0" w:firstColumn="1" w:lastColumn="0" w:oddVBand="0" w:evenVBand="0" w:oddHBand="0" w:evenHBand="0" w:firstRowFirstColumn="0" w:firstRowLastColumn="0" w:lastRowFirstColumn="0" w:lastRowLastColumn="0"/>
            <w:tcW w:w="3133" w:type="dxa"/>
            <w:noWrap/>
          </w:tcPr>
          <w:p w14:paraId="24300D20" w14:textId="7298A2F5" w:rsidR="007D702E" w:rsidRDefault="007D702E" w:rsidP="003F56E1">
            <w:pPr>
              <w:rPr>
                <w:ins w:id="193" w:author="qubsys" w:date="2015-03-23T18:21:00Z"/>
                <w:rFonts w:ascii="Calibri" w:eastAsia="Times New Roman" w:hAnsi="Calibri" w:cs="Times New Roman"/>
                <w:b w:val="0"/>
                <w:color w:val="000000"/>
                <w:lang w:eastAsia="en-GB"/>
              </w:rPr>
            </w:pPr>
            <w:ins w:id="194" w:author="qubsys" w:date="2015-03-23T18:25:00Z">
              <w:r>
                <w:rPr>
                  <w:rFonts w:ascii="Calibri" w:eastAsia="Times New Roman" w:hAnsi="Calibri" w:cs="Times New Roman"/>
                  <w:b w:val="0"/>
                  <w:color w:val="000000"/>
                  <w:lang w:eastAsia="en-GB"/>
                </w:rPr>
                <w:t>-0.5</w:t>
              </w:r>
            </w:ins>
          </w:p>
        </w:tc>
        <w:tc>
          <w:tcPr>
            <w:tcW w:w="2745" w:type="dxa"/>
            <w:noWrap/>
          </w:tcPr>
          <w:p w14:paraId="62745D43" w14:textId="0A28FB73"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195" w:author="qubsys" w:date="2015-03-23T18:21:00Z"/>
                <w:rFonts w:ascii="Calibri" w:eastAsia="Times New Roman" w:hAnsi="Calibri" w:cs="Times New Roman"/>
                <w:color w:val="000000"/>
                <w:lang w:eastAsia="en-GB"/>
              </w:rPr>
            </w:pPr>
            <w:ins w:id="196" w:author="qubsys" w:date="2015-03-23T18:28:00Z">
              <w:r w:rsidRPr="0062050B">
                <w:rPr>
                  <w:rFonts w:ascii="Calibri" w:eastAsia="Times New Roman" w:hAnsi="Calibri" w:cs="Times New Roman"/>
                  <w:color w:val="000000"/>
                  <w:lang w:eastAsia="en-GB"/>
                </w:rPr>
                <w:t>81</w:t>
              </w:r>
            </w:ins>
          </w:p>
        </w:tc>
        <w:tc>
          <w:tcPr>
            <w:tcW w:w="3138" w:type="dxa"/>
            <w:noWrap/>
          </w:tcPr>
          <w:p w14:paraId="252ACEF9" w14:textId="62D3E6C1" w:rsidR="007D702E" w:rsidRPr="00EB25B6" w:rsidRDefault="007D702E" w:rsidP="003F56E1">
            <w:pPr>
              <w:cnfStyle w:val="000000100000" w:firstRow="0" w:lastRow="0" w:firstColumn="0" w:lastColumn="0" w:oddVBand="0" w:evenVBand="0" w:oddHBand="1" w:evenHBand="0" w:firstRowFirstColumn="0" w:firstRowLastColumn="0" w:lastRowFirstColumn="0" w:lastRowLastColumn="0"/>
              <w:rPr>
                <w:ins w:id="197" w:author="qubsys" w:date="2015-03-23T18:21:00Z"/>
                <w:rFonts w:ascii="Calibri" w:eastAsia="Times New Roman" w:hAnsi="Calibri" w:cs="Times New Roman"/>
                <w:color w:val="000000"/>
                <w:lang w:eastAsia="en-GB"/>
              </w:rPr>
            </w:pPr>
            <w:ins w:id="198" w:author="qubsys" w:date="2015-03-23T18:28:00Z">
              <w:r>
                <w:rPr>
                  <w:rFonts w:ascii="Calibri" w:eastAsia="Times New Roman" w:hAnsi="Calibri" w:cs="Times New Roman"/>
                  <w:color w:val="000000"/>
                  <w:lang w:eastAsia="en-GB"/>
                </w:rPr>
                <w:t>50</w:t>
              </w:r>
            </w:ins>
          </w:p>
        </w:tc>
      </w:tr>
      <w:tr w:rsidR="007D702E" w:rsidRPr="00EB25B6" w14:paraId="0D6C882A" w14:textId="77777777" w:rsidTr="003F56E1">
        <w:tblPrEx>
          <w:tblLook w:val="04A0" w:firstRow="1" w:lastRow="0" w:firstColumn="1" w:lastColumn="0" w:noHBand="0" w:noVBand="1"/>
        </w:tblPrEx>
        <w:trPr>
          <w:trHeight w:val="300"/>
          <w:ins w:id="199" w:author="qubsys" w:date="2015-03-23T18:21:00Z"/>
        </w:trPr>
        <w:tc>
          <w:tcPr>
            <w:cnfStyle w:val="001000000000" w:firstRow="0" w:lastRow="0" w:firstColumn="1" w:lastColumn="0" w:oddVBand="0" w:evenVBand="0" w:oddHBand="0" w:evenHBand="0" w:firstRowFirstColumn="0" w:firstRowLastColumn="0" w:lastRowFirstColumn="0" w:lastRowLastColumn="0"/>
            <w:tcW w:w="3133" w:type="dxa"/>
            <w:noWrap/>
          </w:tcPr>
          <w:p w14:paraId="77D9508D" w14:textId="3463C566" w:rsidR="007D702E" w:rsidRDefault="007D702E" w:rsidP="003F56E1">
            <w:pPr>
              <w:rPr>
                <w:ins w:id="200" w:author="qubsys" w:date="2015-03-23T18:21:00Z"/>
                <w:rFonts w:ascii="Calibri" w:eastAsia="Times New Roman" w:hAnsi="Calibri" w:cs="Times New Roman"/>
                <w:b w:val="0"/>
                <w:color w:val="000000"/>
                <w:lang w:eastAsia="en-GB"/>
              </w:rPr>
            </w:pPr>
            <w:ins w:id="201" w:author="qubsys" w:date="2015-03-23T18:25:00Z">
              <w:r>
                <w:rPr>
                  <w:rFonts w:ascii="Calibri" w:eastAsia="Times New Roman" w:hAnsi="Calibri" w:cs="Times New Roman"/>
                  <w:b w:val="0"/>
                  <w:color w:val="000000"/>
                  <w:lang w:eastAsia="en-GB"/>
                </w:rPr>
                <w:t>-0.4</w:t>
              </w:r>
            </w:ins>
          </w:p>
        </w:tc>
        <w:tc>
          <w:tcPr>
            <w:tcW w:w="2745" w:type="dxa"/>
            <w:noWrap/>
          </w:tcPr>
          <w:p w14:paraId="66F42117" w14:textId="6143188F"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202" w:author="qubsys" w:date="2015-03-23T18:21:00Z"/>
                <w:rFonts w:ascii="Calibri" w:eastAsia="Times New Roman" w:hAnsi="Calibri" w:cs="Times New Roman"/>
                <w:color w:val="000000"/>
                <w:lang w:eastAsia="en-GB"/>
              </w:rPr>
            </w:pPr>
            <w:ins w:id="203" w:author="qubsys" w:date="2015-03-23T18:28:00Z">
              <w:r w:rsidRPr="0062050B">
                <w:rPr>
                  <w:rFonts w:ascii="Calibri" w:eastAsia="Times New Roman" w:hAnsi="Calibri" w:cs="Times New Roman"/>
                  <w:color w:val="000000"/>
                  <w:lang w:eastAsia="en-GB"/>
                </w:rPr>
                <w:t>81</w:t>
              </w:r>
            </w:ins>
          </w:p>
        </w:tc>
        <w:tc>
          <w:tcPr>
            <w:tcW w:w="3138" w:type="dxa"/>
            <w:noWrap/>
          </w:tcPr>
          <w:p w14:paraId="3EA6508A" w14:textId="76485DB1" w:rsidR="007D702E" w:rsidRPr="00EB25B6" w:rsidRDefault="007D702E" w:rsidP="003F56E1">
            <w:pPr>
              <w:cnfStyle w:val="000000000000" w:firstRow="0" w:lastRow="0" w:firstColumn="0" w:lastColumn="0" w:oddVBand="0" w:evenVBand="0" w:oddHBand="0" w:evenHBand="0" w:firstRowFirstColumn="0" w:firstRowLastColumn="0" w:lastRowFirstColumn="0" w:lastRowLastColumn="0"/>
              <w:rPr>
                <w:ins w:id="204" w:author="qubsys" w:date="2015-03-23T18:21:00Z"/>
                <w:rFonts w:ascii="Calibri" w:eastAsia="Times New Roman" w:hAnsi="Calibri" w:cs="Times New Roman"/>
                <w:color w:val="000000"/>
                <w:lang w:eastAsia="en-GB"/>
              </w:rPr>
            </w:pPr>
            <w:ins w:id="205" w:author="qubsys" w:date="2015-03-23T18:28:00Z">
              <w:r>
                <w:rPr>
                  <w:rFonts w:ascii="Calibri" w:eastAsia="Times New Roman" w:hAnsi="Calibri" w:cs="Times New Roman"/>
                  <w:color w:val="000000"/>
                  <w:lang w:eastAsia="en-GB"/>
                </w:rPr>
                <w:t>50</w:t>
              </w:r>
            </w:ins>
          </w:p>
        </w:tc>
      </w:tr>
      <w:tr w:rsidR="007D702E" w:rsidRPr="00EB25B6" w14:paraId="11ED82F3"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206" w:author="qubsys" w:date="2015-03-23T18:20:00Z"/>
        </w:trPr>
        <w:tc>
          <w:tcPr>
            <w:cnfStyle w:val="001000000000" w:firstRow="0" w:lastRow="0" w:firstColumn="1" w:lastColumn="0" w:oddVBand="0" w:evenVBand="0" w:oddHBand="0" w:evenHBand="0" w:firstRowFirstColumn="0" w:firstRowLastColumn="0" w:lastRowFirstColumn="0" w:lastRowLastColumn="0"/>
            <w:tcW w:w="3133" w:type="dxa"/>
            <w:noWrap/>
          </w:tcPr>
          <w:p w14:paraId="446EA3F1" w14:textId="79E3D4B3" w:rsidR="00445850" w:rsidRPr="00EB25B6" w:rsidRDefault="007D702E" w:rsidP="003F56E1">
            <w:pPr>
              <w:rPr>
                <w:ins w:id="207" w:author="qubsys" w:date="2015-03-23T18:20:00Z"/>
                <w:rFonts w:ascii="Calibri" w:eastAsia="Times New Roman" w:hAnsi="Calibri" w:cs="Times New Roman"/>
                <w:b w:val="0"/>
                <w:color w:val="000000"/>
                <w:lang w:eastAsia="en-GB"/>
              </w:rPr>
            </w:pPr>
            <w:ins w:id="208" w:author="qubsys" w:date="2015-03-23T18:25:00Z">
              <w:r>
                <w:rPr>
                  <w:rFonts w:ascii="Calibri" w:eastAsia="Times New Roman" w:hAnsi="Calibri" w:cs="Times New Roman"/>
                  <w:b w:val="0"/>
                  <w:color w:val="000000"/>
                  <w:lang w:eastAsia="en-GB"/>
                </w:rPr>
                <w:t>-0.3</w:t>
              </w:r>
            </w:ins>
          </w:p>
        </w:tc>
        <w:tc>
          <w:tcPr>
            <w:tcW w:w="2745" w:type="dxa"/>
            <w:noWrap/>
          </w:tcPr>
          <w:p w14:paraId="63942519" w14:textId="513F3880" w:rsidR="00445850" w:rsidRPr="00EB25B6" w:rsidRDefault="007D702E" w:rsidP="003F56E1">
            <w:pPr>
              <w:cnfStyle w:val="000000100000" w:firstRow="0" w:lastRow="0" w:firstColumn="0" w:lastColumn="0" w:oddVBand="0" w:evenVBand="0" w:oddHBand="1" w:evenHBand="0" w:firstRowFirstColumn="0" w:firstRowLastColumn="0" w:lastRowFirstColumn="0" w:lastRowLastColumn="0"/>
              <w:rPr>
                <w:ins w:id="209" w:author="qubsys" w:date="2015-03-23T18:20:00Z"/>
                <w:rFonts w:ascii="Calibri" w:eastAsia="Times New Roman" w:hAnsi="Calibri" w:cs="Times New Roman"/>
                <w:color w:val="000000"/>
                <w:lang w:eastAsia="en-GB"/>
              </w:rPr>
            </w:pPr>
            <w:ins w:id="210" w:author="qubsys" w:date="2015-03-23T18:28:00Z">
              <w:r>
                <w:rPr>
                  <w:rFonts w:ascii="Calibri" w:eastAsia="Times New Roman" w:hAnsi="Calibri" w:cs="Times New Roman"/>
                  <w:color w:val="000000"/>
                  <w:lang w:eastAsia="en-GB"/>
                </w:rPr>
                <w:t>50</w:t>
              </w:r>
            </w:ins>
          </w:p>
        </w:tc>
        <w:tc>
          <w:tcPr>
            <w:tcW w:w="3138" w:type="dxa"/>
            <w:noWrap/>
          </w:tcPr>
          <w:p w14:paraId="45601409" w14:textId="0167613E" w:rsidR="00445850" w:rsidRPr="00EB25B6" w:rsidRDefault="007D702E" w:rsidP="003F56E1">
            <w:pPr>
              <w:cnfStyle w:val="000000100000" w:firstRow="0" w:lastRow="0" w:firstColumn="0" w:lastColumn="0" w:oddVBand="0" w:evenVBand="0" w:oddHBand="1" w:evenHBand="0" w:firstRowFirstColumn="0" w:firstRowLastColumn="0" w:lastRowFirstColumn="0" w:lastRowLastColumn="0"/>
              <w:rPr>
                <w:ins w:id="211" w:author="qubsys" w:date="2015-03-23T18:20:00Z"/>
                <w:rFonts w:ascii="Calibri" w:eastAsia="Times New Roman" w:hAnsi="Calibri" w:cs="Times New Roman"/>
                <w:color w:val="000000"/>
                <w:lang w:eastAsia="en-GB"/>
              </w:rPr>
            </w:pPr>
            <w:ins w:id="212" w:author="qubsys" w:date="2015-03-23T18:29:00Z">
              <w:r>
                <w:rPr>
                  <w:rFonts w:ascii="Calibri" w:eastAsia="Times New Roman" w:hAnsi="Calibri" w:cs="Times New Roman"/>
                  <w:color w:val="000000"/>
                  <w:lang w:eastAsia="en-GB"/>
                </w:rPr>
                <w:t>31</w:t>
              </w:r>
            </w:ins>
          </w:p>
        </w:tc>
      </w:tr>
      <w:tr w:rsidR="007D702E" w:rsidRPr="00EB25B6" w14:paraId="006A40D2" w14:textId="77777777" w:rsidTr="003F56E1">
        <w:tblPrEx>
          <w:tblLook w:val="04A0" w:firstRow="1" w:lastRow="0" w:firstColumn="1" w:lastColumn="0" w:noHBand="0" w:noVBand="1"/>
        </w:tblPrEx>
        <w:trPr>
          <w:trHeight w:val="300"/>
          <w:ins w:id="213" w:author="qubsys" w:date="2015-03-23T18:20:00Z"/>
        </w:trPr>
        <w:tc>
          <w:tcPr>
            <w:cnfStyle w:val="001000000000" w:firstRow="0" w:lastRow="0" w:firstColumn="1" w:lastColumn="0" w:oddVBand="0" w:evenVBand="0" w:oddHBand="0" w:evenHBand="0" w:firstRowFirstColumn="0" w:firstRowLastColumn="0" w:lastRowFirstColumn="0" w:lastRowLastColumn="0"/>
            <w:tcW w:w="3133" w:type="dxa"/>
            <w:noWrap/>
          </w:tcPr>
          <w:p w14:paraId="78C0E3E5" w14:textId="45697615" w:rsidR="00445850" w:rsidRPr="00EB25B6" w:rsidRDefault="007D702E" w:rsidP="003F56E1">
            <w:pPr>
              <w:rPr>
                <w:ins w:id="214" w:author="qubsys" w:date="2015-03-23T18:20:00Z"/>
                <w:rFonts w:ascii="Calibri" w:eastAsia="Times New Roman" w:hAnsi="Calibri" w:cs="Times New Roman"/>
                <w:b w:val="0"/>
                <w:color w:val="000000"/>
                <w:lang w:eastAsia="en-GB"/>
              </w:rPr>
            </w:pPr>
            <w:ins w:id="215" w:author="qubsys" w:date="2015-03-23T18:25:00Z">
              <w:r>
                <w:rPr>
                  <w:rFonts w:ascii="Calibri" w:eastAsia="Times New Roman" w:hAnsi="Calibri" w:cs="Times New Roman"/>
                  <w:b w:val="0"/>
                  <w:color w:val="000000"/>
                  <w:lang w:eastAsia="en-GB"/>
                </w:rPr>
                <w:t>-0.2</w:t>
              </w:r>
            </w:ins>
          </w:p>
        </w:tc>
        <w:tc>
          <w:tcPr>
            <w:tcW w:w="2745" w:type="dxa"/>
            <w:noWrap/>
          </w:tcPr>
          <w:p w14:paraId="1AF3C746" w14:textId="760A39B9" w:rsidR="00445850" w:rsidRPr="00EB25B6" w:rsidRDefault="007D702E" w:rsidP="003F56E1">
            <w:pPr>
              <w:cnfStyle w:val="000000000000" w:firstRow="0" w:lastRow="0" w:firstColumn="0" w:lastColumn="0" w:oddVBand="0" w:evenVBand="0" w:oddHBand="0" w:evenHBand="0" w:firstRowFirstColumn="0" w:firstRowLastColumn="0" w:lastRowFirstColumn="0" w:lastRowLastColumn="0"/>
              <w:rPr>
                <w:ins w:id="216" w:author="qubsys" w:date="2015-03-23T18:20:00Z"/>
                <w:rFonts w:ascii="Calibri" w:eastAsia="Times New Roman" w:hAnsi="Calibri" w:cs="Times New Roman"/>
                <w:color w:val="000000"/>
                <w:lang w:eastAsia="en-GB"/>
              </w:rPr>
            </w:pPr>
            <w:ins w:id="217" w:author="qubsys" w:date="2015-03-23T18:29:00Z">
              <w:r>
                <w:rPr>
                  <w:rFonts w:ascii="Calibri" w:eastAsia="Times New Roman" w:hAnsi="Calibri" w:cs="Times New Roman"/>
                  <w:color w:val="000000"/>
                  <w:lang w:eastAsia="en-GB"/>
                </w:rPr>
                <w:t>56</w:t>
              </w:r>
            </w:ins>
          </w:p>
        </w:tc>
        <w:tc>
          <w:tcPr>
            <w:tcW w:w="3138" w:type="dxa"/>
            <w:noWrap/>
          </w:tcPr>
          <w:p w14:paraId="15307E4E" w14:textId="015562E0" w:rsidR="00445850" w:rsidRPr="00EB25B6" w:rsidRDefault="007D702E" w:rsidP="003F56E1">
            <w:pPr>
              <w:cnfStyle w:val="000000000000" w:firstRow="0" w:lastRow="0" w:firstColumn="0" w:lastColumn="0" w:oddVBand="0" w:evenVBand="0" w:oddHBand="0" w:evenHBand="0" w:firstRowFirstColumn="0" w:firstRowLastColumn="0" w:lastRowFirstColumn="0" w:lastRowLastColumn="0"/>
              <w:rPr>
                <w:ins w:id="218" w:author="qubsys" w:date="2015-03-23T18:20:00Z"/>
                <w:rFonts w:ascii="Calibri" w:eastAsia="Times New Roman" w:hAnsi="Calibri" w:cs="Times New Roman"/>
                <w:color w:val="000000"/>
                <w:lang w:eastAsia="en-GB"/>
              </w:rPr>
            </w:pPr>
            <w:ins w:id="219" w:author="qubsys" w:date="2015-03-23T18:29:00Z">
              <w:r>
                <w:rPr>
                  <w:rFonts w:ascii="Calibri" w:eastAsia="Times New Roman" w:hAnsi="Calibri" w:cs="Times New Roman"/>
                  <w:color w:val="000000"/>
                  <w:lang w:eastAsia="en-GB"/>
                </w:rPr>
                <w:t>60</w:t>
              </w:r>
            </w:ins>
          </w:p>
        </w:tc>
      </w:tr>
      <w:tr w:rsidR="007D702E" w:rsidRPr="00EB25B6" w14:paraId="47ECCBB8"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220" w:author="qubsys" w:date="2015-03-23T18:20:00Z"/>
        </w:trPr>
        <w:tc>
          <w:tcPr>
            <w:cnfStyle w:val="001000000000" w:firstRow="0" w:lastRow="0" w:firstColumn="1" w:lastColumn="0" w:oddVBand="0" w:evenVBand="0" w:oddHBand="0" w:evenHBand="0" w:firstRowFirstColumn="0" w:firstRowLastColumn="0" w:lastRowFirstColumn="0" w:lastRowLastColumn="0"/>
            <w:tcW w:w="3133" w:type="dxa"/>
            <w:noWrap/>
          </w:tcPr>
          <w:p w14:paraId="46D1B278" w14:textId="50B185DE" w:rsidR="00445850" w:rsidRPr="00EB25B6" w:rsidRDefault="007D702E" w:rsidP="003F56E1">
            <w:pPr>
              <w:rPr>
                <w:ins w:id="221" w:author="qubsys" w:date="2015-03-23T18:20:00Z"/>
                <w:rFonts w:ascii="Calibri" w:eastAsia="Times New Roman" w:hAnsi="Calibri" w:cs="Times New Roman"/>
                <w:b w:val="0"/>
                <w:color w:val="000000"/>
                <w:lang w:eastAsia="en-GB"/>
              </w:rPr>
            </w:pPr>
            <w:ins w:id="222" w:author="qubsys" w:date="2015-03-23T18:25:00Z">
              <w:r>
                <w:rPr>
                  <w:rFonts w:ascii="Calibri" w:eastAsia="Times New Roman" w:hAnsi="Calibri" w:cs="Times New Roman"/>
                  <w:b w:val="0"/>
                  <w:color w:val="000000"/>
                  <w:lang w:eastAsia="en-GB"/>
                </w:rPr>
                <w:t>-0.1</w:t>
              </w:r>
            </w:ins>
          </w:p>
        </w:tc>
        <w:tc>
          <w:tcPr>
            <w:tcW w:w="2745" w:type="dxa"/>
            <w:noWrap/>
          </w:tcPr>
          <w:p w14:paraId="75B89024" w14:textId="43BEE332" w:rsidR="00445850" w:rsidRPr="00EB25B6" w:rsidRDefault="007D702E" w:rsidP="003F56E1">
            <w:pPr>
              <w:cnfStyle w:val="000000100000" w:firstRow="0" w:lastRow="0" w:firstColumn="0" w:lastColumn="0" w:oddVBand="0" w:evenVBand="0" w:oddHBand="1" w:evenHBand="0" w:firstRowFirstColumn="0" w:firstRowLastColumn="0" w:lastRowFirstColumn="0" w:lastRowLastColumn="0"/>
              <w:rPr>
                <w:ins w:id="223" w:author="qubsys" w:date="2015-03-23T18:20:00Z"/>
                <w:rFonts w:ascii="Calibri" w:eastAsia="Times New Roman" w:hAnsi="Calibri" w:cs="Times New Roman"/>
                <w:color w:val="000000"/>
                <w:lang w:eastAsia="en-GB"/>
              </w:rPr>
            </w:pPr>
            <w:ins w:id="224" w:author="qubsys" w:date="2015-03-23T18:29:00Z">
              <w:r>
                <w:rPr>
                  <w:rFonts w:ascii="Calibri" w:eastAsia="Times New Roman" w:hAnsi="Calibri" w:cs="Times New Roman"/>
                  <w:color w:val="000000"/>
                  <w:lang w:eastAsia="en-GB"/>
                </w:rPr>
                <w:t>44</w:t>
              </w:r>
            </w:ins>
          </w:p>
        </w:tc>
        <w:tc>
          <w:tcPr>
            <w:tcW w:w="3138" w:type="dxa"/>
            <w:noWrap/>
          </w:tcPr>
          <w:p w14:paraId="447E9A28" w14:textId="0D1EDB5F" w:rsidR="00445850" w:rsidRPr="00EB25B6" w:rsidRDefault="007D702E" w:rsidP="003F56E1">
            <w:pPr>
              <w:cnfStyle w:val="000000100000" w:firstRow="0" w:lastRow="0" w:firstColumn="0" w:lastColumn="0" w:oddVBand="0" w:evenVBand="0" w:oddHBand="1" w:evenHBand="0" w:firstRowFirstColumn="0" w:firstRowLastColumn="0" w:lastRowFirstColumn="0" w:lastRowLastColumn="0"/>
              <w:rPr>
                <w:ins w:id="225" w:author="qubsys" w:date="2015-03-23T18:20:00Z"/>
                <w:rFonts w:ascii="Calibri" w:eastAsia="Times New Roman" w:hAnsi="Calibri" w:cs="Times New Roman"/>
                <w:color w:val="000000"/>
                <w:lang w:eastAsia="en-GB"/>
              </w:rPr>
            </w:pPr>
            <w:ins w:id="226" w:author="qubsys" w:date="2015-03-23T18:29:00Z">
              <w:r>
                <w:rPr>
                  <w:rFonts w:ascii="Calibri" w:eastAsia="Times New Roman" w:hAnsi="Calibri" w:cs="Times New Roman"/>
                  <w:color w:val="000000"/>
                  <w:lang w:eastAsia="en-GB"/>
                </w:rPr>
                <w:t>40</w:t>
              </w:r>
            </w:ins>
          </w:p>
        </w:tc>
      </w:tr>
      <w:tr w:rsidR="007D702E" w:rsidRPr="00EB25B6" w14:paraId="79FB874C" w14:textId="77777777" w:rsidTr="007D702E">
        <w:tblPrEx>
          <w:tblW w:w="0" w:type="auto"/>
          <w:tblLook w:val="0420" w:firstRow="1" w:lastRow="0" w:firstColumn="0" w:lastColumn="0" w:noHBand="0" w:noVBand="1"/>
          <w:tblPrExChange w:id="227" w:author="qubsys" w:date="2015-03-23T18:26:00Z">
            <w:tblPrEx>
              <w:tblW w:w="0" w:type="auto"/>
              <w:tblLook w:val="0420" w:firstRow="1" w:lastRow="0" w:firstColumn="0" w:lastColumn="0" w:noHBand="0" w:noVBand="1"/>
            </w:tblPrEx>
          </w:tblPrExChange>
        </w:tblPrEx>
        <w:trPr>
          <w:trHeight w:val="300"/>
          <w:ins w:id="228" w:author="qubsys" w:date="2015-03-23T18:18:00Z"/>
          <w:trPrChange w:id="229" w:author="qubsys" w:date="2015-03-23T18:26:00Z">
            <w:trPr>
              <w:trHeight w:val="300"/>
            </w:trPr>
          </w:trPrChange>
        </w:trPr>
        <w:tc>
          <w:tcPr>
            <w:tcW w:w="3133" w:type="dxa"/>
            <w:noWrap/>
            <w:hideMark/>
            <w:tcPrChange w:id="230" w:author="qubsys" w:date="2015-03-23T18:26:00Z">
              <w:tcPr>
                <w:tcW w:w="3133" w:type="dxa"/>
                <w:noWrap/>
                <w:hideMark/>
              </w:tcPr>
            </w:tcPrChange>
          </w:tcPr>
          <w:p w14:paraId="18A1E4A3" w14:textId="77777777" w:rsidR="00445850" w:rsidRPr="00EB25B6" w:rsidRDefault="00445850" w:rsidP="003F56E1">
            <w:pPr>
              <w:rPr>
                <w:ins w:id="231" w:author="qubsys" w:date="2015-03-23T18:18:00Z"/>
                <w:rFonts w:ascii="Calibri" w:eastAsia="Times New Roman" w:hAnsi="Calibri" w:cs="Times New Roman"/>
                <w:b/>
                <w:color w:val="000000"/>
                <w:lang w:eastAsia="en-GB"/>
              </w:rPr>
            </w:pPr>
            <w:ins w:id="232" w:author="qubsys" w:date="2015-03-23T18:18:00Z">
              <w:r w:rsidRPr="00EB25B6">
                <w:rPr>
                  <w:rFonts w:ascii="Calibri" w:eastAsia="Times New Roman" w:hAnsi="Calibri" w:cs="Times New Roman"/>
                  <w:color w:val="000000"/>
                  <w:lang w:eastAsia="en-GB"/>
                </w:rPr>
                <w:t>0</w:t>
              </w:r>
              <w:r>
                <w:rPr>
                  <w:rFonts w:ascii="Calibri" w:eastAsia="Times New Roman" w:hAnsi="Calibri" w:cs="Times New Roman"/>
                  <w:color w:val="000000"/>
                  <w:lang w:eastAsia="en-GB"/>
                </w:rPr>
                <w:t>.0</w:t>
              </w:r>
            </w:ins>
          </w:p>
        </w:tc>
        <w:tc>
          <w:tcPr>
            <w:tcW w:w="2745" w:type="dxa"/>
            <w:noWrap/>
            <w:tcPrChange w:id="233" w:author="qubsys" w:date="2015-03-23T18:26:00Z">
              <w:tcPr>
                <w:tcW w:w="2745" w:type="dxa"/>
                <w:noWrap/>
              </w:tcPr>
            </w:tcPrChange>
          </w:tcPr>
          <w:p w14:paraId="15CD112B" w14:textId="73D28128" w:rsidR="00445850" w:rsidRPr="00EB25B6" w:rsidRDefault="007D702E" w:rsidP="003F56E1">
            <w:pPr>
              <w:rPr>
                <w:ins w:id="234" w:author="qubsys" w:date="2015-03-23T18:18:00Z"/>
                <w:rFonts w:ascii="Calibri" w:eastAsia="Times New Roman" w:hAnsi="Calibri" w:cs="Times New Roman"/>
                <w:color w:val="000000"/>
                <w:lang w:eastAsia="en-GB"/>
              </w:rPr>
            </w:pPr>
            <w:ins w:id="235" w:author="qubsys" w:date="2015-03-23T18:30:00Z">
              <w:r>
                <w:rPr>
                  <w:rFonts w:ascii="Calibri" w:eastAsia="Times New Roman" w:hAnsi="Calibri" w:cs="Times New Roman"/>
                  <w:color w:val="000000"/>
                  <w:lang w:eastAsia="en-GB"/>
                </w:rPr>
                <w:t>50</w:t>
              </w:r>
            </w:ins>
          </w:p>
        </w:tc>
        <w:tc>
          <w:tcPr>
            <w:tcW w:w="3138" w:type="dxa"/>
            <w:noWrap/>
            <w:tcPrChange w:id="236" w:author="qubsys" w:date="2015-03-23T18:26:00Z">
              <w:tcPr>
                <w:tcW w:w="3138" w:type="dxa"/>
                <w:noWrap/>
              </w:tcPr>
            </w:tcPrChange>
          </w:tcPr>
          <w:p w14:paraId="77184AD3" w14:textId="6DB1DDD4" w:rsidR="00445850" w:rsidRPr="00EB25B6" w:rsidRDefault="007D702E" w:rsidP="003F56E1">
            <w:pPr>
              <w:rPr>
                <w:ins w:id="237" w:author="qubsys" w:date="2015-03-23T18:18:00Z"/>
                <w:rFonts w:ascii="Calibri" w:eastAsia="Times New Roman" w:hAnsi="Calibri" w:cs="Times New Roman"/>
                <w:color w:val="000000"/>
                <w:lang w:eastAsia="en-GB"/>
              </w:rPr>
            </w:pPr>
            <w:ins w:id="238" w:author="qubsys" w:date="2015-03-23T18:30:00Z">
              <w:r>
                <w:rPr>
                  <w:rFonts w:ascii="Calibri" w:eastAsia="Times New Roman" w:hAnsi="Calibri" w:cs="Times New Roman"/>
                  <w:color w:val="000000"/>
                  <w:lang w:eastAsia="en-GB"/>
                </w:rPr>
                <w:t>56</w:t>
              </w:r>
            </w:ins>
          </w:p>
        </w:tc>
      </w:tr>
      <w:tr w:rsidR="007D702E" w:rsidRPr="00EB25B6" w14:paraId="23FBB252" w14:textId="77777777" w:rsidTr="007D702E">
        <w:tblPrEx>
          <w:tblW w:w="0" w:type="auto"/>
          <w:tblLook w:val="0420" w:firstRow="1" w:lastRow="0" w:firstColumn="0" w:lastColumn="0" w:noHBand="0" w:noVBand="1"/>
          <w:tblPrExChange w:id="239" w:author="qubsys" w:date="2015-03-23T18:26:00Z">
            <w:tblPrEx>
              <w:tblW w:w="0" w:type="auto"/>
              <w:tblLook w:val="0420" w:firstRow="1" w:lastRow="0" w:firstColumn="0" w:lastColumn="0" w:noHBand="0" w:noVBand="1"/>
            </w:tblPrEx>
          </w:tblPrExChange>
        </w:tblPrEx>
        <w:trPr>
          <w:cnfStyle w:val="000000100000" w:firstRow="0" w:lastRow="0" w:firstColumn="0" w:lastColumn="0" w:oddVBand="0" w:evenVBand="0" w:oddHBand="1" w:evenHBand="0" w:firstRowFirstColumn="0" w:firstRowLastColumn="0" w:lastRowFirstColumn="0" w:lastRowLastColumn="0"/>
          <w:trHeight w:val="300"/>
          <w:ins w:id="240" w:author="qubsys" w:date="2015-03-23T18:18:00Z"/>
          <w:trPrChange w:id="241" w:author="qubsys" w:date="2015-03-23T18:26:00Z">
            <w:trPr>
              <w:trHeight w:val="300"/>
            </w:trPr>
          </w:trPrChange>
        </w:trPr>
        <w:tc>
          <w:tcPr>
            <w:tcW w:w="3133" w:type="dxa"/>
            <w:noWrap/>
            <w:hideMark/>
            <w:tcPrChange w:id="242" w:author="qubsys" w:date="2015-03-23T18:26:00Z">
              <w:tcPr>
                <w:tcW w:w="3133" w:type="dxa"/>
                <w:noWrap/>
                <w:hideMark/>
              </w:tcPr>
            </w:tcPrChange>
          </w:tcPr>
          <w:p w14:paraId="4182582F" w14:textId="77777777" w:rsidR="00445850" w:rsidRPr="00EB25B6" w:rsidRDefault="00445850" w:rsidP="003F56E1">
            <w:pPr>
              <w:cnfStyle w:val="000000100000" w:firstRow="0" w:lastRow="0" w:firstColumn="0" w:lastColumn="0" w:oddVBand="0" w:evenVBand="0" w:oddHBand="1" w:evenHBand="0" w:firstRowFirstColumn="0" w:firstRowLastColumn="0" w:lastRowFirstColumn="0" w:lastRowLastColumn="0"/>
              <w:rPr>
                <w:ins w:id="243" w:author="qubsys" w:date="2015-03-23T18:18:00Z"/>
                <w:rFonts w:ascii="Calibri" w:eastAsia="Times New Roman" w:hAnsi="Calibri" w:cs="Times New Roman"/>
                <w:b/>
                <w:color w:val="000000"/>
                <w:lang w:eastAsia="en-GB"/>
              </w:rPr>
            </w:pPr>
            <w:ins w:id="244" w:author="qubsys" w:date="2015-03-23T18:18:00Z">
              <w:r w:rsidRPr="00EB25B6">
                <w:rPr>
                  <w:rFonts w:ascii="Calibri" w:eastAsia="Times New Roman" w:hAnsi="Calibri" w:cs="Times New Roman"/>
                  <w:color w:val="000000"/>
                  <w:lang w:eastAsia="en-GB"/>
                </w:rPr>
                <w:t>0.1</w:t>
              </w:r>
            </w:ins>
          </w:p>
        </w:tc>
        <w:tc>
          <w:tcPr>
            <w:tcW w:w="2745" w:type="dxa"/>
            <w:noWrap/>
            <w:tcPrChange w:id="245" w:author="qubsys" w:date="2015-03-23T18:26:00Z">
              <w:tcPr>
                <w:tcW w:w="2745" w:type="dxa"/>
                <w:noWrap/>
              </w:tcPr>
            </w:tcPrChange>
          </w:tcPr>
          <w:p w14:paraId="407DDA5E" w14:textId="5B98096C" w:rsidR="00445850" w:rsidRPr="00EB25B6" w:rsidRDefault="007D702E" w:rsidP="003F56E1">
            <w:pPr>
              <w:cnfStyle w:val="000000100000" w:firstRow="0" w:lastRow="0" w:firstColumn="0" w:lastColumn="0" w:oddVBand="0" w:evenVBand="0" w:oddHBand="1" w:evenHBand="0" w:firstRowFirstColumn="0" w:firstRowLastColumn="0" w:lastRowFirstColumn="0" w:lastRowLastColumn="0"/>
              <w:rPr>
                <w:ins w:id="246" w:author="qubsys" w:date="2015-03-23T18:18:00Z"/>
                <w:rFonts w:ascii="Calibri" w:eastAsia="Times New Roman" w:hAnsi="Calibri" w:cs="Times New Roman"/>
                <w:color w:val="000000"/>
                <w:lang w:eastAsia="en-GB"/>
              </w:rPr>
            </w:pPr>
            <w:ins w:id="247" w:author="qubsys" w:date="2015-03-23T18:30:00Z">
              <w:r>
                <w:rPr>
                  <w:rFonts w:ascii="Calibri" w:eastAsia="Times New Roman" w:hAnsi="Calibri" w:cs="Times New Roman"/>
                  <w:color w:val="000000"/>
                  <w:lang w:eastAsia="en-GB"/>
                </w:rPr>
                <w:t>56</w:t>
              </w:r>
            </w:ins>
          </w:p>
        </w:tc>
        <w:tc>
          <w:tcPr>
            <w:tcW w:w="3138" w:type="dxa"/>
            <w:noWrap/>
            <w:tcPrChange w:id="248" w:author="qubsys" w:date="2015-03-23T18:26:00Z">
              <w:tcPr>
                <w:tcW w:w="3138" w:type="dxa"/>
                <w:noWrap/>
              </w:tcPr>
            </w:tcPrChange>
          </w:tcPr>
          <w:p w14:paraId="372F1314" w14:textId="72AE545D" w:rsidR="00445850" w:rsidRPr="00EB25B6" w:rsidRDefault="007D702E" w:rsidP="003F56E1">
            <w:pPr>
              <w:cnfStyle w:val="000000100000" w:firstRow="0" w:lastRow="0" w:firstColumn="0" w:lastColumn="0" w:oddVBand="0" w:evenVBand="0" w:oddHBand="1" w:evenHBand="0" w:firstRowFirstColumn="0" w:firstRowLastColumn="0" w:lastRowFirstColumn="0" w:lastRowLastColumn="0"/>
              <w:rPr>
                <w:ins w:id="249" w:author="qubsys" w:date="2015-03-23T18:18:00Z"/>
                <w:rFonts w:ascii="Calibri" w:eastAsia="Times New Roman" w:hAnsi="Calibri" w:cs="Times New Roman"/>
                <w:color w:val="000000"/>
                <w:lang w:eastAsia="en-GB"/>
              </w:rPr>
            </w:pPr>
            <w:ins w:id="250" w:author="qubsys" w:date="2015-03-23T18:30:00Z">
              <w:r>
                <w:rPr>
                  <w:rFonts w:ascii="Calibri" w:eastAsia="Times New Roman" w:hAnsi="Calibri" w:cs="Times New Roman"/>
                  <w:color w:val="000000"/>
                  <w:lang w:eastAsia="en-GB"/>
                </w:rPr>
                <w:t>60</w:t>
              </w:r>
            </w:ins>
          </w:p>
        </w:tc>
      </w:tr>
      <w:tr w:rsidR="007D702E" w:rsidRPr="00EB25B6" w14:paraId="206C35D9" w14:textId="77777777" w:rsidTr="007D702E">
        <w:tblPrEx>
          <w:tblW w:w="0" w:type="auto"/>
          <w:tblLook w:val="0420" w:firstRow="1" w:lastRow="0" w:firstColumn="0" w:lastColumn="0" w:noHBand="0" w:noVBand="1"/>
          <w:tblPrExChange w:id="251" w:author="qubsys" w:date="2015-03-23T18:26:00Z">
            <w:tblPrEx>
              <w:tblW w:w="0" w:type="auto"/>
              <w:tblLook w:val="0420" w:firstRow="1" w:lastRow="0" w:firstColumn="0" w:lastColumn="0" w:noHBand="0" w:noVBand="1"/>
            </w:tblPrEx>
          </w:tblPrExChange>
        </w:tblPrEx>
        <w:trPr>
          <w:trHeight w:val="300"/>
          <w:ins w:id="252" w:author="qubsys" w:date="2015-03-23T18:18:00Z"/>
          <w:trPrChange w:id="253" w:author="qubsys" w:date="2015-03-23T18:26:00Z">
            <w:trPr>
              <w:trHeight w:val="300"/>
            </w:trPr>
          </w:trPrChange>
        </w:trPr>
        <w:tc>
          <w:tcPr>
            <w:tcW w:w="3133" w:type="dxa"/>
            <w:noWrap/>
            <w:hideMark/>
            <w:tcPrChange w:id="254" w:author="qubsys" w:date="2015-03-23T18:26:00Z">
              <w:tcPr>
                <w:tcW w:w="3133" w:type="dxa"/>
                <w:noWrap/>
                <w:hideMark/>
              </w:tcPr>
            </w:tcPrChange>
          </w:tcPr>
          <w:p w14:paraId="09F4B548" w14:textId="77777777" w:rsidR="00445850" w:rsidRPr="00EB25B6" w:rsidRDefault="00445850" w:rsidP="003F56E1">
            <w:pPr>
              <w:rPr>
                <w:ins w:id="255" w:author="qubsys" w:date="2015-03-23T18:18:00Z"/>
                <w:rFonts w:ascii="Calibri" w:eastAsia="Times New Roman" w:hAnsi="Calibri" w:cs="Times New Roman"/>
                <w:b/>
                <w:color w:val="000000"/>
                <w:lang w:eastAsia="en-GB"/>
              </w:rPr>
            </w:pPr>
            <w:ins w:id="256" w:author="qubsys" w:date="2015-03-23T18:18:00Z">
              <w:r w:rsidRPr="00EB25B6">
                <w:rPr>
                  <w:rFonts w:ascii="Calibri" w:eastAsia="Times New Roman" w:hAnsi="Calibri" w:cs="Times New Roman"/>
                  <w:color w:val="000000"/>
                  <w:lang w:eastAsia="en-GB"/>
                </w:rPr>
                <w:t>0.2</w:t>
              </w:r>
            </w:ins>
          </w:p>
        </w:tc>
        <w:tc>
          <w:tcPr>
            <w:tcW w:w="2745" w:type="dxa"/>
            <w:noWrap/>
            <w:tcPrChange w:id="257" w:author="qubsys" w:date="2015-03-23T18:26:00Z">
              <w:tcPr>
                <w:tcW w:w="2745" w:type="dxa"/>
                <w:noWrap/>
              </w:tcPr>
            </w:tcPrChange>
          </w:tcPr>
          <w:p w14:paraId="0BDB3532" w14:textId="24E775B6" w:rsidR="00445850" w:rsidRPr="00EB25B6" w:rsidRDefault="007D702E" w:rsidP="003F56E1">
            <w:pPr>
              <w:rPr>
                <w:ins w:id="258" w:author="qubsys" w:date="2015-03-23T18:18:00Z"/>
                <w:rFonts w:ascii="Calibri" w:eastAsia="Times New Roman" w:hAnsi="Calibri" w:cs="Times New Roman"/>
                <w:color w:val="000000"/>
                <w:lang w:eastAsia="en-GB"/>
              </w:rPr>
            </w:pPr>
            <w:ins w:id="259" w:author="qubsys" w:date="2015-03-23T18:30:00Z">
              <w:r>
                <w:rPr>
                  <w:rFonts w:ascii="Calibri" w:eastAsia="Times New Roman" w:hAnsi="Calibri" w:cs="Times New Roman"/>
                  <w:color w:val="000000"/>
                  <w:lang w:eastAsia="en-GB"/>
                </w:rPr>
                <w:t>63</w:t>
              </w:r>
            </w:ins>
          </w:p>
        </w:tc>
        <w:tc>
          <w:tcPr>
            <w:tcW w:w="3138" w:type="dxa"/>
            <w:noWrap/>
            <w:tcPrChange w:id="260" w:author="qubsys" w:date="2015-03-23T18:26:00Z">
              <w:tcPr>
                <w:tcW w:w="3138" w:type="dxa"/>
                <w:noWrap/>
              </w:tcPr>
            </w:tcPrChange>
          </w:tcPr>
          <w:p w14:paraId="73946ED1" w14:textId="5E9B9F9B" w:rsidR="00445850" w:rsidRPr="00EB25B6" w:rsidRDefault="007D702E" w:rsidP="003F56E1">
            <w:pPr>
              <w:rPr>
                <w:ins w:id="261" w:author="qubsys" w:date="2015-03-23T18:18:00Z"/>
                <w:rFonts w:ascii="Calibri" w:eastAsia="Times New Roman" w:hAnsi="Calibri" w:cs="Times New Roman"/>
                <w:color w:val="000000"/>
                <w:lang w:eastAsia="en-GB"/>
              </w:rPr>
            </w:pPr>
            <w:ins w:id="262" w:author="qubsys" w:date="2015-03-23T18:30:00Z">
              <w:r>
                <w:rPr>
                  <w:rFonts w:ascii="Calibri" w:eastAsia="Times New Roman" w:hAnsi="Calibri" w:cs="Times New Roman"/>
                  <w:color w:val="000000"/>
                  <w:lang w:eastAsia="en-GB"/>
                </w:rPr>
                <w:t>64</w:t>
              </w:r>
            </w:ins>
          </w:p>
        </w:tc>
      </w:tr>
      <w:tr w:rsidR="007D702E" w:rsidRPr="00EB25B6" w14:paraId="085F82D0" w14:textId="77777777" w:rsidTr="007D702E">
        <w:tblPrEx>
          <w:tblW w:w="0" w:type="auto"/>
          <w:tblLook w:val="0420" w:firstRow="1" w:lastRow="0" w:firstColumn="0" w:lastColumn="0" w:noHBand="0" w:noVBand="1"/>
          <w:tblPrExChange w:id="263" w:author="qubsys" w:date="2015-03-23T18:26:00Z">
            <w:tblPrEx>
              <w:tblW w:w="0" w:type="auto"/>
              <w:tblLook w:val="0420" w:firstRow="1" w:lastRow="0" w:firstColumn="0" w:lastColumn="0" w:noHBand="0" w:noVBand="1"/>
            </w:tblPrEx>
          </w:tblPrExChange>
        </w:tblPrEx>
        <w:trPr>
          <w:cnfStyle w:val="000000100000" w:firstRow="0" w:lastRow="0" w:firstColumn="0" w:lastColumn="0" w:oddVBand="0" w:evenVBand="0" w:oddHBand="1" w:evenHBand="0" w:firstRowFirstColumn="0" w:firstRowLastColumn="0" w:lastRowFirstColumn="0" w:lastRowLastColumn="0"/>
          <w:trHeight w:val="300"/>
          <w:ins w:id="264" w:author="qubsys" w:date="2015-03-23T18:18:00Z"/>
          <w:trPrChange w:id="265" w:author="qubsys" w:date="2015-03-23T18:26:00Z">
            <w:trPr>
              <w:trHeight w:val="300"/>
            </w:trPr>
          </w:trPrChange>
        </w:trPr>
        <w:tc>
          <w:tcPr>
            <w:tcW w:w="3133" w:type="dxa"/>
            <w:noWrap/>
            <w:hideMark/>
            <w:tcPrChange w:id="266" w:author="qubsys" w:date="2015-03-23T18:26:00Z">
              <w:tcPr>
                <w:tcW w:w="3133" w:type="dxa"/>
                <w:noWrap/>
                <w:hideMark/>
              </w:tcPr>
            </w:tcPrChange>
          </w:tcPr>
          <w:p w14:paraId="725A8B4A" w14:textId="77777777" w:rsidR="00445850" w:rsidRPr="00EB25B6" w:rsidRDefault="00445850" w:rsidP="003F56E1">
            <w:pPr>
              <w:cnfStyle w:val="000000100000" w:firstRow="0" w:lastRow="0" w:firstColumn="0" w:lastColumn="0" w:oddVBand="0" w:evenVBand="0" w:oddHBand="1" w:evenHBand="0" w:firstRowFirstColumn="0" w:firstRowLastColumn="0" w:lastRowFirstColumn="0" w:lastRowLastColumn="0"/>
              <w:rPr>
                <w:ins w:id="267" w:author="qubsys" w:date="2015-03-23T18:18:00Z"/>
                <w:rFonts w:ascii="Calibri" w:eastAsia="Times New Roman" w:hAnsi="Calibri" w:cs="Times New Roman"/>
                <w:b/>
                <w:color w:val="000000"/>
                <w:lang w:eastAsia="en-GB"/>
              </w:rPr>
            </w:pPr>
            <w:ins w:id="268" w:author="qubsys" w:date="2015-03-23T18:18:00Z">
              <w:r w:rsidRPr="00EB25B6">
                <w:rPr>
                  <w:rFonts w:ascii="Calibri" w:eastAsia="Times New Roman" w:hAnsi="Calibri" w:cs="Times New Roman"/>
                  <w:color w:val="000000"/>
                  <w:lang w:eastAsia="en-GB"/>
                </w:rPr>
                <w:t>0.3</w:t>
              </w:r>
            </w:ins>
          </w:p>
        </w:tc>
        <w:tc>
          <w:tcPr>
            <w:tcW w:w="2745" w:type="dxa"/>
            <w:noWrap/>
            <w:tcPrChange w:id="269" w:author="qubsys" w:date="2015-03-23T18:26:00Z">
              <w:tcPr>
                <w:tcW w:w="2745" w:type="dxa"/>
                <w:noWrap/>
              </w:tcPr>
            </w:tcPrChange>
          </w:tcPr>
          <w:p w14:paraId="169E7E56" w14:textId="1346EB02" w:rsidR="00445850" w:rsidRPr="00EB25B6" w:rsidRDefault="007D702E" w:rsidP="003F56E1">
            <w:pPr>
              <w:cnfStyle w:val="000000100000" w:firstRow="0" w:lastRow="0" w:firstColumn="0" w:lastColumn="0" w:oddVBand="0" w:evenVBand="0" w:oddHBand="1" w:evenHBand="0" w:firstRowFirstColumn="0" w:firstRowLastColumn="0" w:lastRowFirstColumn="0" w:lastRowLastColumn="0"/>
              <w:rPr>
                <w:ins w:id="270" w:author="qubsys" w:date="2015-03-23T18:18:00Z"/>
                <w:rFonts w:ascii="Calibri" w:eastAsia="Times New Roman" w:hAnsi="Calibri" w:cs="Times New Roman"/>
                <w:color w:val="000000"/>
                <w:lang w:eastAsia="en-GB"/>
              </w:rPr>
            </w:pPr>
            <w:ins w:id="271" w:author="qubsys" w:date="2015-03-23T18:30:00Z">
              <w:r>
                <w:rPr>
                  <w:rFonts w:ascii="Calibri" w:eastAsia="Times New Roman" w:hAnsi="Calibri" w:cs="Times New Roman"/>
                  <w:color w:val="000000"/>
                  <w:lang w:eastAsia="en-GB"/>
                </w:rPr>
                <w:t>56</w:t>
              </w:r>
            </w:ins>
          </w:p>
        </w:tc>
        <w:tc>
          <w:tcPr>
            <w:tcW w:w="3138" w:type="dxa"/>
            <w:noWrap/>
            <w:tcPrChange w:id="272" w:author="qubsys" w:date="2015-03-23T18:26:00Z">
              <w:tcPr>
                <w:tcW w:w="3138" w:type="dxa"/>
                <w:noWrap/>
              </w:tcPr>
            </w:tcPrChange>
          </w:tcPr>
          <w:p w14:paraId="596164A9" w14:textId="22B25C35" w:rsidR="00445850" w:rsidRPr="00EB25B6" w:rsidRDefault="007D702E" w:rsidP="003F56E1">
            <w:pPr>
              <w:cnfStyle w:val="000000100000" w:firstRow="0" w:lastRow="0" w:firstColumn="0" w:lastColumn="0" w:oddVBand="0" w:evenVBand="0" w:oddHBand="1" w:evenHBand="0" w:firstRowFirstColumn="0" w:firstRowLastColumn="0" w:lastRowFirstColumn="0" w:lastRowLastColumn="0"/>
              <w:rPr>
                <w:ins w:id="273" w:author="qubsys" w:date="2015-03-23T18:18:00Z"/>
                <w:rFonts w:ascii="Calibri" w:eastAsia="Times New Roman" w:hAnsi="Calibri" w:cs="Times New Roman"/>
                <w:color w:val="000000"/>
                <w:lang w:eastAsia="en-GB"/>
              </w:rPr>
            </w:pPr>
            <w:ins w:id="274" w:author="qubsys" w:date="2015-03-23T18:31:00Z">
              <w:r>
                <w:rPr>
                  <w:rFonts w:ascii="Calibri" w:eastAsia="Times New Roman" w:hAnsi="Calibri" w:cs="Times New Roman"/>
                  <w:color w:val="000000"/>
                  <w:lang w:eastAsia="en-GB"/>
                </w:rPr>
                <w:t>60</w:t>
              </w:r>
            </w:ins>
          </w:p>
        </w:tc>
      </w:tr>
      <w:tr w:rsidR="007D702E" w:rsidRPr="00EB25B6" w14:paraId="53FD9F6E" w14:textId="77777777" w:rsidTr="007D702E">
        <w:tblPrEx>
          <w:tblW w:w="0" w:type="auto"/>
          <w:tblLook w:val="0420" w:firstRow="1" w:lastRow="0" w:firstColumn="0" w:lastColumn="0" w:noHBand="0" w:noVBand="1"/>
          <w:tblPrExChange w:id="275" w:author="qubsys" w:date="2015-03-23T18:26:00Z">
            <w:tblPrEx>
              <w:tblW w:w="0" w:type="auto"/>
              <w:tblLook w:val="0420" w:firstRow="1" w:lastRow="0" w:firstColumn="0" w:lastColumn="0" w:noHBand="0" w:noVBand="1"/>
            </w:tblPrEx>
          </w:tblPrExChange>
        </w:tblPrEx>
        <w:trPr>
          <w:trHeight w:val="300"/>
          <w:ins w:id="276" w:author="qubsys" w:date="2015-03-23T18:18:00Z"/>
          <w:trPrChange w:id="277" w:author="qubsys" w:date="2015-03-23T18:26:00Z">
            <w:trPr>
              <w:trHeight w:val="300"/>
            </w:trPr>
          </w:trPrChange>
        </w:trPr>
        <w:tc>
          <w:tcPr>
            <w:tcW w:w="3133" w:type="dxa"/>
            <w:noWrap/>
            <w:hideMark/>
            <w:tcPrChange w:id="278" w:author="qubsys" w:date="2015-03-23T18:26:00Z">
              <w:tcPr>
                <w:tcW w:w="3133" w:type="dxa"/>
                <w:noWrap/>
                <w:hideMark/>
              </w:tcPr>
            </w:tcPrChange>
          </w:tcPr>
          <w:p w14:paraId="532A09C1" w14:textId="77777777" w:rsidR="00445850" w:rsidRPr="00EB25B6" w:rsidRDefault="00445850" w:rsidP="003F56E1">
            <w:pPr>
              <w:rPr>
                <w:ins w:id="279" w:author="qubsys" w:date="2015-03-23T18:18:00Z"/>
                <w:rFonts w:ascii="Calibri" w:eastAsia="Times New Roman" w:hAnsi="Calibri" w:cs="Times New Roman"/>
                <w:b/>
                <w:color w:val="000000"/>
                <w:lang w:eastAsia="en-GB"/>
              </w:rPr>
            </w:pPr>
            <w:ins w:id="280" w:author="qubsys" w:date="2015-03-23T18:18:00Z">
              <w:r w:rsidRPr="00EB25B6">
                <w:rPr>
                  <w:rFonts w:ascii="Calibri" w:eastAsia="Times New Roman" w:hAnsi="Calibri" w:cs="Times New Roman"/>
                  <w:color w:val="000000"/>
                  <w:lang w:eastAsia="en-GB"/>
                </w:rPr>
                <w:t>0.4</w:t>
              </w:r>
            </w:ins>
          </w:p>
        </w:tc>
        <w:tc>
          <w:tcPr>
            <w:tcW w:w="2745" w:type="dxa"/>
            <w:noWrap/>
            <w:tcPrChange w:id="281" w:author="qubsys" w:date="2015-03-23T18:26:00Z">
              <w:tcPr>
                <w:tcW w:w="2745" w:type="dxa"/>
                <w:noWrap/>
              </w:tcPr>
            </w:tcPrChange>
          </w:tcPr>
          <w:p w14:paraId="0EC500B1" w14:textId="48C14D56" w:rsidR="00445850" w:rsidRPr="00EB25B6" w:rsidRDefault="0040782E" w:rsidP="003F56E1">
            <w:pPr>
              <w:rPr>
                <w:ins w:id="282" w:author="qubsys" w:date="2015-03-23T18:18:00Z"/>
                <w:rFonts w:ascii="Calibri" w:eastAsia="Times New Roman" w:hAnsi="Calibri" w:cs="Times New Roman"/>
                <w:color w:val="000000"/>
                <w:lang w:eastAsia="en-GB"/>
              </w:rPr>
            </w:pPr>
            <w:ins w:id="283" w:author="qubsys" w:date="2015-03-23T18:32:00Z">
              <w:r>
                <w:rPr>
                  <w:rFonts w:ascii="Calibri" w:eastAsia="Times New Roman" w:hAnsi="Calibri" w:cs="Times New Roman"/>
                  <w:color w:val="000000"/>
                  <w:lang w:eastAsia="en-GB"/>
                </w:rPr>
                <w:t>69</w:t>
              </w:r>
            </w:ins>
          </w:p>
        </w:tc>
        <w:tc>
          <w:tcPr>
            <w:tcW w:w="3138" w:type="dxa"/>
            <w:noWrap/>
            <w:tcPrChange w:id="284" w:author="qubsys" w:date="2015-03-23T18:26:00Z">
              <w:tcPr>
                <w:tcW w:w="3138" w:type="dxa"/>
                <w:noWrap/>
              </w:tcPr>
            </w:tcPrChange>
          </w:tcPr>
          <w:p w14:paraId="36B83608" w14:textId="3AC0C884" w:rsidR="00445850" w:rsidRPr="00EB25B6" w:rsidRDefault="0040782E" w:rsidP="003F56E1">
            <w:pPr>
              <w:rPr>
                <w:ins w:id="285" w:author="qubsys" w:date="2015-03-23T18:18:00Z"/>
                <w:rFonts w:ascii="Calibri" w:eastAsia="Times New Roman" w:hAnsi="Calibri" w:cs="Times New Roman"/>
                <w:color w:val="000000"/>
                <w:lang w:eastAsia="en-GB"/>
              </w:rPr>
            </w:pPr>
            <w:ins w:id="286" w:author="qubsys" w:date="2015-03-23T18:32:00Z">
              <w:r>
                <w:rPr>
                  <w:rFonts w:ascii="Calibri" w:eastAsia="Times New Roman" w:hAnsi="Calibri" w:cs="Times New Roman"/>
                  <w:color w:val="000000"/>
                  <w:lang w:eastAsia="en-GB"/>
                </w:rPr>
                <w:t>68</w:t>
              </w:r>
            </w:ins>
          </w:p>
        </w:tc>
      </w:tr>
      <w:tr w:rsidR="007D702E" w:rsidRPr="00EB25B6" w14:paraId="78A084E9" w14:textId="77777777" w:rsidTr="007D702E">
        <w:tblPrEx>
          <w:tblW w:w="0" w:type="auto"/>
          <w:tblLook w:val="0420" w:firstRow="1" w:lastRow="0" w:firstColumn="0" w:lastColumn="0" w:noHBand="0" w:noVBand="1"/>
          <w:tblPrExChange w:id="287" w:author="qubsys" w:date="2015-03-23T18:26:00Z">
            <w:tblPrEx>
              <w:tblW w:w="0" w:type="auto"/>
              <w:tblLook w:val="0420" w:firstRow="1" w:lastRow="0" w:firstColumn="0" w:lastColumn="0" w:noHBand="0" w:noVBand="1"/>
            </w:tblPrEx>
          </w:tblPrExChange>
        </w:tblPrEx>
        <w:trPr>
          <w:cnfStyle w:val="000000100000" w:firstRow="0" w:lastRow="0" w:firstColumn="0" w:lastColumn="0" w:oddVBand="0" w:evenVBand="0" w:oddHBand="1" w:evenHBand="0" w:firstRowFirstColumn="0" w:firstRowLastColumn="0" w:lastRowFirstColumn="0" w:lastRowLastColumn="0"/>
          <w:trHeight w:val="300"/>
          <w:ins w:id="288" w:author="qubsys" w:date="2015-03-23T18:18:00Z"/>
          <w:trPrChange w:id="289" w:author="qubsys" w:date="2015-03-23T18:26:00Z">
            <w:trPr>
              <w:trHeight w:val="300"/>
            </w:trPr>
          </w:trPrChange>
        </w:trPr>
        <w:tc>
          <w:tcPr>
            <w:tcW w:w="3133" w:type="dxa"/>
            <w:noWrap/>
            <w:hideMark/>
            <w:tcPrChange w:id="290" w:author="qubsys" w:date="2015-03-23T18:26:00Z">
              <w:tcPr>
                <w:tcW w:w="3133" w:type="dxa"/>
                <w:noWrap/>
                <w:hideMark/>
              </w:tcPr>
            </w:tcPrChange>
          </w:tcPr>
          <w:p w14:paraId="43DA2696" w14:textId="77777777" w:rsidR="00445850" w:rsidRPr="00EB25B6" w:rsidRDefault="00445850" w:rsidP="003F56E1">
            <w:pPr>
              <w:cnfStyle w:val="000000100000" w:firstRow="0" w:lastRow="0" w:firstColumn="0" w:lastColumn="0" w:oddVBand="0" w:evenVBand="0" w:oddHBand="1" w:evenHBand="0" w:firstRowFirstColumn="0" w:firstRowLastColumn="0" w:lastRowFirstColumn="0" w:lastRowLastColumn="0"/>
              <w:rPr>
                <w:ins w:id="291" w:author="qubsys" w:date="2015-03-23T18:18:00Z"/>
                <w:rFonts w:ascii="Calibri" w:eastAsia="Times New Roman" w:hAnsi="Calibri" w:cs="Times New Roman"/>
                <w:b/>
                <w:color w:val="000000"/>
                <w:lang w:eastAsia="en-GB"/>
              </w:rPr>
            </w:pPr>
            <w:ins w:id="292" w:author="qubsys" w:date="2015-03-23T18:18:00Z">
              <w:r w:rsidRPr="00EB25B6">
                <w:rPr>
                  <w:rFonts w:ascii="Calibri" w:eastAsia="Times New Roman" w:hAnsi="Calibri" w:cs="Times New Roman"/>
                  <w:color w:val="000000"/>
                  <w:lang w:eastAsia="en-GB"/>
                </w:rPr>
                <w:t>0.5</w:t>
              </w:r>
            </w:ins>
          </w:p>
        </w:tc>
        <w:tc>
          <w:tcPr>
            <w:tcW w:w="2745" w:type="dxa"/>
            <w:noWrap/>
            <w:tcPrChange w:id="293" w:author="qubsys" w:date="2015-03-23T18:26:00Z">
              <w:tcPr>
                <w:tcW w:w="2745" w:type="dxa"/>
                <w:noWrap/>
              </w:tcPr>
            </w:tcPrChange>
          </w:tcPr>
          <w:p w14:paraId="23072A5A" w14:textId="10D9357D" w:rsidR="00445850" w:rsidRPr="00EB25B6" w:rsidRDefault="0040782E" w:rsidP="003F56E1">
            <w:pPr>
              <w:cnfStyle w:val="000000100000" w:firstRow="0" w:lastRow="0" w:firstColumn="0" w:lastColumn="0" w:oddVBand="0" w:evenVBand="0" w:oddHBand="1" w:evenHBand="0" w:firstRowFirstColumn="0" w:firstRowLastColumn="0" w:lastRowFirstColumn="0" w:lastRowLastColumn="0"/>
              <w:rPr>
                <w:ins w:id="294" w:author="qubsys" w:date="2015-03-23T18:18:00Z"/>
                <w:rFonts w:ascii="Calibri" w:eastAsia="Times New Roman" w:hAnsi="Calibri" w:cs="Times New Roman"/>
                <w:color w:val="000000"/>
                <w:lang w:eastAsia="en-GB"/>
              </w:rPr>
            </w:pPr>
            <w:ins w:id="295" w:author="qubsys" w:date="2015-03-23T18:33:00Z">
              <w:r>
                <w:rPr>
                  <w:rFonts w:ascii="Calibri" w:eastAsia="Times New Roman" w:hAnsi="Calibri" w:cs="Times New Roman"/>
                  <w:color w:val="000000"/>
                  <w:lang w:eastAsia="en-GB"/>
                </w:rPr>
                <w:t>75</w:t>
              </w:r>
            </w:ins>
          </w:p>
        </w:tc>
        <w:tc>
          <w:tcPr>
            <w:tcW w:w="3138" w:type="dxa"/>
            <w:noWrap/>
            <w:tcPrChange w:id="296" w:author="qubsys" w:date="2015-03-23T18:26:00Z">
              <w:tcPr>
                <w:tcW w:w="3138" w:type="dxa"/>
                <w:noWrap/>
              </w:tcPr>
            </w:tcPrChange>
          </w:tcPr>
          <w:p w14:paraId="64F07AB6" w14:textId="77E5C576" w:rsidR="00445850" w:rsidRPr="00EB25B6" w:rsidRDefault="0040782E" w:rsidP="003F56E1">
            <w:pPr>
              <w:cnfStyle w:val="000000100000" w:firstRow="0" w:lastRow="0" w:firstColumn="0" w:lastColumn="0" w:oddVBand="0" w:evenVBand="0" w:oddHBand="1" w:evenHBand="0" w:firstRowFirstColumn="0" w:firstRowLastColumn="0" w:lastRowFirstColumn="0" w:lastRowLastColumn="0"/>
              <w:rPr>
                <w:ins w:id="297" w:author="qubsys" w:date="2015-03-23T18:18:00Z"/>
                <w:rFonts w:ascii="Calibri" w:eastAsia="Times New Roman" w:hAnsi="Calibri" w:cs="Times New Roman"/>
                <w:color w:val="000000"/>
                <w:lang w:eastAsia="en-GB"/>
              </w:rPr>
            </w:pPr>
            <w:ins w:id="298" w:author="qubsys" w:date="2015-03-23T18:33:00Z">
              <w:r>
                <w:rPr>
                  <w:rFonts w:ascii="Calibri" w:eastAsia="Times New Roman" w:hAnsi="Calibri" w:cs="Times New Roman"/>
                  <w:color w:val="000000"/>
                  <w:lang w:eastAsia="en-GB"/>
                </w:rPr>
                <w:t>72</w:t>
              </w:r>
            </w:ins>
          </w:p>
        </w:tc>
      </w:tr>
      <w:tr w:rsidR="00445850" w:rsidRPr="00EB25B6" w14:paraId="55862CF7" w14:textId="77777777" w:rsidTr="007D702E">
        <w:tblPrEx>
          <w:tblW w:w="0" w:type="auto"/>
          <w:tblLook w:val="0420" w:firstRow="1" w:lastRow="0" w:firstColumn="0" w:lastColumn="0" w:noHBand="0" w:noVBand="1"/>
          <w:tblPrExChange w:id="299" w:author="qubsys" w:date="2015-03-23T18:27:00Z">
            <w:tblPrEx>
              <w:tblW w:w="0" w:type="auto"/>
              <w:tblLook w:val="0420" w:firstRow="1" w:lastRow="0" w:firstColumn="0" w:lastColumn="0" w:noHBand="0" w:noVBand="1"/>
            </w:tblPrEx>
          </w:tblPrExChange>
        </w:tblPrEx>
        <w:trPr>
          <w:trHeight w:val="300"/>
          <w:ins w:id="300" w:author="qubsys" w:date="2015-03-23T18:18:00Z"/>
          <w:trPrChange w:id="301" w:author="qubsys" w:date="2015-03-23T18:27:00Z">
            <w:trPr>
              <w:trHeight w:val="300"/>
            </w:trPr>
          </w:trPrChange>
        </w:trPr>
        <w:tc>
          <w:tcPr>
            <w:tcW w:w="3133" w:type="dxa"/>
            <w:shd w:val="clear" w:color="auto" w:fill="auto"/>
            <w:noWrap/>
            <w:hideMark/>
            <w:tcPrChange w:id="302" w:author="qubsys" w:date="2015-03-23T18:27:00Z">
              <w:tcPr>
                <w:tcW w:w="3133" w:type="dxa"/>
                <w:shd w:val="clear" w:color="auto" w:fill="92D050"/>
                <w:noWrap/>
                <w:hideMark/>
              </w:tcPr>
            </w:tcPrChange>
          </w:tcPr>
          <w:p w14:paraId="4117D4F5" w14:textId="77777777" w:rsidR="00445850" w:rsidRPr="007D702E" w:rsidRDefault="00445850" w:rsidP="003F56E1">
            <w:pPr>
              <w:rPr>
                <w:ins w:id="303" w:author="qubsys" w:date="2015-03-23T18:18:00Z"/>
                <w:rFonts w:ascii="Calibri" w:eastAsia="Times New Roman" w:hAnsi="Calibri" w:cs="Times New Roman"/>
                <w:b/>
                <w:color w:val="000000"/>
                <w:lang w:eastAsia="en-GB"/>
              </w:rPr>
            </w:pPr>
            <w:ins w:id="304" w:author="qubsys" w:date="2015-03-23T18:18:00Z">
              <w:r w:rsidRPr="007D702E">
                <w:rPr>
                  <w:rFonts w:ascii="Calibri" w:eastAsia="Times New Roman" w:hAnsi="Calibri" w:cs="Times New Roman"/>
                  <w:color w:val="000000"/>
                  <w:lang w:eastAsia="en-GB"/>
                </w:rPr>
                <w:t>0.6</w:t>
              </w:r>
            </w:ins>
          </w:p>
        </w:tc>
        <w:tc>
          <w:tcPr>
            <w:tcW w:w="2745" w:type="dxa"/>
            <w:shd w:val="clear" w:color="auto" w:fill="auto"/>
            <w:noWrap/>
            <w:tcPrChange w:id="305" w:author="qubsys" w:date="2015-03-23T18:27:00Z">
              <w:tcPr>
                <w:tcW w:w="2745" w:type="dxa"/>
                <w:shd w:val="clear" w:color="auto" w:fill="92D050"/>
                <w:noWrap/>
              </w:tcPr>
            </w:tcPrChange>
          </w:tcPr>
          <w:p w14:paraId="4A518DA6" w14:textId="44D543E4" w:rsidR="00445850" w:rsidRPr="007D702E" w:rsidRDefault="0040782E" w:rsidP="003F56E1">
            <w:pPr>
              <w:rPr>
                <w:ins w:id="306" w:author="qubsys" w:date="2015-03-23T18:18:00Z"/>
                <w:rFonts w:ascii="Calibri" w:eastAsia="Times New Roman" w:hAnsi="Calibri" w:cs="Times New Roman"/>
                <w:color w:val="000000"/>
                <w:lang w:eastAsia="en-GB"/>
              </w:rPr>
            </w:pPr>
            <w:ins w:id="307" w:author="qubsys" w:date="2015-03-23T18:33:00Z">
              <w:r>
                <w:rPr>
                  <w:rFonts w:ascii="Calibri" w:eastAsia="Times New Roman" w:hAnsi="Calibri" w:cs="Times New Roman"/>
                  <w:color w:val="000000"/>
                  <w:lang w:eastAsia="en-GB"/>
                </w:rPr>
                <w:t>75</w:t>
              </w:r>
            </w:ins>
          </w:p>
        </w:tc>
        <w:tc>
          <w:tcPr>
            <w:tcW w:w="3138" w:type="dxa"/>
            <w:shd w:val="clear" w:color="auto" w:fill="auto"/>
            <w:noWrap/>
            <w:tcPrChange w:id="308" w:author="qubsys" w:date="2015-03-23T18:27:00Z">
              <w:tcPr>
                <w:tcW w:w="3138" w:type="dxa"/>
                <w:shd w:val="clear" w:color="auto" w:fill="92D050"/>
                <w:noWrap/>
              </w:tcPr>
            </w:tcPrChange>
          </w:tcPr>
          <w:p w14:paraId="35B4008F" w14:textId="2C7FC34A" w:rsidR="00445850" w:rsidRPr="007D702E" w:rsidRDefault="0040782E" w:rsidP="003F56E1">
            <w:pPr>
              <w:rPr>
                <w:ins w:id="309" w:author="qubsys" w:date="2015-03-23T18:18:00Z"/>
                <w:rFonts w:ascii="Calibri" w:eastAsia="Times New Roman" w:hAnsi="Calibri" w:cs="Times New Roman"/>
                <w:color w:val="000000"/>
                <w:lang w:eastAsia="en-GB"/>
              </w:rPr>
            </w:pPr>
            <w:ins w:id="310" w:author="qubsys" w:date="2015-03-23T18:33:00Z">
              <w:r>
                <w:rPr>
                  <w:rFonts w:ascii="Calibri" w:eastAsia="Times New Roman" w:hAnsi="Calibri" w:cs="Times New Roman"/>
                  <w:color w:val="000000"/>
                  <w:lang w:eastAsia="en-GB"/>
                </w:rPr>
                <w:t>85</w:t>
              </w:r>
            </w:ins>
          </w:p>
        </w:tc>
      </w:tr>
      <w:tr w:rsidR="007D702E" w:rsidRPr="00EB25B6" w14:paraId="032A0284" w14:textId="77777777" w:rsidTr="007D702E">
        <w:tblPrEx>
          <w:tblW w:w="0" w:type="auto"/>
          <w:tblLook w:val="0420" w:firstRow="1" w:lastRow="0" w:firstColumn="0" w:lastColumn="0" w:noHBand="0" w:noVBand="1"/>
          <w:tblPrExChange w:id="311" w:author="qubsys" w:date="2015-03-23T18:26:00Z">
            <w:tblPrEx>
              <w:tblW w:w="0" w:type="auto"/>
              <w:tblLook w:val="0420" w:firstRow="1" w:lastRow="0" w:firstColumn="0" w:lastColumn="0" w:noHBand="0" w:noVBand="1"/>
            </w:tblPrEx>
          </w:tblPrExChange>
        </w:tblPrEx>
        <w:trPr>
          <w:cnfStyle w:val="000000100000" w:firstRow="0" w:lastRow="0" w:firstColumn="0" w:lastColumn="0" w:oddVBand="0" w:evenVBand="0" w:oddHBand="1" w:evenHBand="0" w:firstRowFirstColumn="0" w:firstRowLastColumn="0" w:lastRowFirstColumn="0" w:lastRowLastColumn="0"/>
          <w:trHeight w:val="300"/>
          <w:ins w:id="312" w:author="qubsys" w:date="2015-03-23T18:18:00Z"/>
          <w:trPrChange w:id="313" w:author="qubsys" w:date="2015-03-23T18:26:00Z">
            <w:trPr>
              <w:trHeight w:val="300"/>
            </w:trPr>
          </w:trPrChange>
        </w:trPr>
        <w:tc>
          <w:tcPr>
            <w:tcW w:w="3133" w:type="dxa"/>
            <w:noWrap/>
            <w:hideMark/>
            <w:tcPrChange w:id="314" w:author="qubsys" w:date="2015-03-23T18:26:00Z">
              <w:tcPr>
                <w:tcW w:w="3133" w:type="dxa"/>
                <w:noWrap/>
                <w:hideMark/>
              </w:tcPr>
            </w:tcPrChange>
          </w:tcPr>
          <w:p w14:paraId="1777D05B" w14:textId="77777777" w:rsidR="00445850" w:rsidRPr="00EB25B6" w:rsidRDefault="00445850" w:rsidP="003F56E1">
            <w:pPr>
              <w:cnfStyle w:val="000000100000" w:firstRow="0" w:lastRow="0" w:firstColumn="0" w:lastColumn="0" w:oddVBand="0" w:evenVBand="0" w:oddHBand="1" w:evenHBand="0" w:firstRowFirstColumn="0" w:firstRowLastColumn="0" w:lastRowFirstColumn="0" w:lastRowLastColumn="0"/>
              <w:rPr>
                <w:ins w:id="315" w:author="qubsys" w:date="2015-03-23T18:18:00Z"/>
                <w:rFonts w:ascii="Calibri" w:eastAsia="Times New Roman" w:hAnsi="Calibri" w:cs="Times New Roman"/>
                <w:b/>
                <w:color w:val="000000"/>
                <w:lang w:eastAsia="en-GB"/>
              </w:rPr>
            </w:pPr>
            <w:ins w:id="316" w:author="qubsys" w:date="2015-03-23T18:18:00Z">
              <w:r w:rsidRPr="00EB25B6">
                <w:rPr>
                  <w:rFonts w:ascii="Calibri" w:eastAsia="Times New Roman" w:hAnsi="Calibri" w:cs="Times New Roman"/>
                  <w:color w:val="000000"/>
                  <w:lang w:eastAsia="en-GB"/>
                </w:rPr>
                <w:t>0.7</w:t>
              </w:r>
            </w:ins>
          </w:p>
        </w:tc>
        <w:tc>
          <w:tcPr>
            <w:tcW w:w="2745" w:type="dxa"/>
            <w:noWrap/>
            <w:tcPrChange w:id="317" w:author="qubsys" w:date="2015-03-23T18:26:00Z">
              <w:tcPr>
                <w:tcW w:w="2745" w:type="dxa"/>
                <w:noWrap/>
              </w:tcPr>
            </w:tcPrChange>
          </w:tcPr>
          <w:p w14:paraId="6A80F79E" w14:textId="3C73B1C5" w:rsidR="00445850" w:rsidRPr="00EB25B6" w:rsidRDefault="0040782E" w:rsidP="003F56E1">
            <w:pPr>
              <w:cnfStyle w:val="000000100000" w:firstRow="0" w:lastRow="0" w:firstColumn="0" w:lastColumn="0" w:oddVBand="0" w:evenVBand="0" w:oddHBand="1" w:evenHBand="0" w:firstRowFirstColumn="0" w:firstRowLastColumn="0" w:lastRowFirstColumn="0" w:lastRowLastColumn="0"/>
              <w:rPr>
                <w:ins w:id="318" w:author="qubsys" w:date="2015-03-23T18:18:00Z"/>
                <w:rFonts w:ascii="Calibri" w:eastAsia="Times New Roman" w:hAnsi="Calibri" w:cs="Times New Roman"/>
                <w:color w:val="000000"/>
                <w:lang w:eastAsia="en-GB"/>
              </w:rPr>
            </w:pPr>
            <w:ins w:id="319" w:author="qubsys" w:date="2015-03-23T18:33:00Z">
              <w:r>
                <w:rPr>
                  <w:rFonts w:ascii="Calibri" w:eastAsia="Times New Roman" w:hAnsi="Calibri" w:cs="Times New Roman"/>
                  <w:color w:val="000000"/>
                  <w:lang w:eastAsia="en-GB"/>
                </w:rPr>
                <w:t>75</w:t>
              </w:r>
            </w:ins>
          </w:p>
        </w:tc>
        <w:tc>
          <w:tcPr>
            <w:tcW w:w="3138" w:type="dxa"/>
            <w:noWrap/>
            <w:tcPrChange w:id="320" w:author="qubsys" w:date="2015-03-23T18:26:00Z">
              <w:tcPr>
                <w:tcW w:w="3138" w:type="dxa"/>
                <w:noWrap/>
              </w:tcPr>
            </w:tcPrChange>
          </w:tcPr>
          <w:p w14:paraId="70A849F4" w14:textId="3D779BC6" w:rsidR="00445850" w:rsidRPr="00EB25B6" w:rsidRDefault="0040782E" w:rsidP="003F56E1">
            <w:pPr>
              <w:cnfStyle w:val="000000100000" w:firstRow="0" w:lastRow="0" w:firstColumn="0" w:lastColumn="0" w:oddVBand="0" w:evenVBand="0" w:oddHBand="1" w:evenHBand="0" w:firstRowFirstColumn="0" w:firstRowLastColumn="0" w:lastRowFirstColumn="0" w:lastRowLastColumn="0"/>
              <w:rPr>
                <w:ins w:id="321" w:author="qubsys" w:date="2015-03-23T18:18:00Z"/>
                <w:rFonts w:ascii="Calibri" w:eastAsia="Times New Roman" w:hAnsi="Calibri" w:cs="Times New Roman"/>
                <w:color w:val="000000"/>
                <w:lang w:eastAsia="en-GB"/>
              </w:rPr>
            </w:pPr>
            <w:ins w:id="322" w:author="qubsys" w:date="2015-03-23T18:33:00Z">
              <w:r>
                <w:rPr>
                  <w:rFonts w:ascii="Calibri" w:eastAsia="Times New Roman" w:hAnsi="Calibri" w:cs="Times New Roman"/>
                  <w:color w:val="000000"/>
                  <w:lang w:eastAsia="en-GB"/>
                </w:rPr>
                <w:t>59</w:t>
              </w:r>
            </w:ins>
          </w:p>
        </w:tc>
      </w:tr>
      <w:tr w:rsidR="007D702E" w:rsidRPr="00EB25B6" w14:paraId="641CE778" w14:textId="77777777" w:rsidTr="007D702E">
        <w:tblPrEx>
          <w:tblW w:w="0" w:type="auto"/>
          <w:tblLook w:val="0420" w:firstRow="1" w:lastRow="0" w:firstColumn="0" w:lastColumn="0" w:noHBand="0" w:noVBand="1"/>
          <w:tblPrExChange w:id="323" w:author="qubsys" w:date="2015-03-23T18:26:00Z">
            <w:tblPrEx>
              <w:tblW w:w="0" w:type="auto"/>
              <w:tblLook w:val="0420" w:firstRow="1" w:lastRow="0" w:firstColumn="0" w:lastColumn="0" w:noHBand="0" w:noVBand="1"/>
            </w:tblPrEx>
          </w:tblPrExChange>
        </w:tblPrEx>
        <w:trPr>
          <w:trHeight w:val="300"/>
          <w:ins w:id="324" w:author="qubsys" w:date="2015-03-23T18:18:00Z"/>
          <w:trPrChange w:id="325" w:author="qubsys" w:date="2015-03-23T18:26:00Z">
            <w:trPr>
              <w:trHeight w:val="300"/>
            </w:trPr>
          </w:trPrChange>
        </w:trPr>
        <w:tc>
          <w:tcPr>
            <w:tcW w:w="3133" w:type="dxa"/>
            <w:noWrap/>
            <w:hideMark/>
            <w:tcPrChange w:id="326" w:author="qubsys" w:date="2015-03-23T18:26:00Z">
              <w:tcPr>
                <w:tcW w:w="3133" w:type="dxa"/>
                <w:noWrap/>
                <w:hideMark/>
              </w:tcPr>
            </w:tcPrChange>
          </w:tcPr>
          <w:p w14:paraId="7DAF3294" w14:textId="77777777" w:rsidR="00445850" w:rsidRPr="00EB25B6" w:rsidRDefault="00445850" w:rsidP="003F56E1">
            <w:pPr>
              <w:rPr>
                <w:ins w:id="327" w:author="qubsys" w:date="2015-03-23T18:18:00Z"/>
                <w:rFonts w:ascii="Calibri" w:eastAsia="Times New Roman" w:hAnsi="Calibri" w:cs="Times New Roman"/>
                <w:b/>
                <w:color w:val="000000"/>
                <w:lang w:eastAsia="en-GB"/>
              </w:rPr>
            </w:pPr>
            <w:ins w:id="328" w:author="qubsys" w:date="2015-03-23T18:18:00Z">
              <w:r w:rsidRPr="00EB25B6">
                <w:rPr>
                  <w:rFonts w:ascii="Calibri" w:eastAsia="Times New Roman" w:hAnsi="Calibri" w:cs="Times New Roman"/>
                  <w:color w:val="000000"/>
                  <w:lang w:eastAsia="en-GB"/>
                </w:rPr>
                <w:t>0.8</w:t>
              </w:r>
            </w:ins>
          </w:p>
        </w:tc>
        <w:tc>
          <w:tcPr>
            <w:tcW w:w="2745" w:type="dxa"/>
            <w:noWrap/>
            <w:tcPrChange w:id="329" w:author="qubsys" w:date="2015-03-23T18:26:00Z">
              <w:tcPr>
                <w:tcW w:w="2745" w:type="dxa"/>
                <w:noWrap/>
              </w:tcPr>
            </w:tcPrChange>
          </w:tcPr>
          <w:p w14:paraId="4534538D" w14:textId="309FC02A" w:rsidR="00445850" w:rsidRPr="00EB25B6" w:rsidRDefault="0040782E" w:rsidP="003F56E1">
            <w:pPr>
              <w:rPr>
                <w:ins w:id="330" w:author="qubsys" w:date="2015-03-23T18:18:00Z"/>
                <w:rFonts w:ascii="Calibri" w:eastAsia="Times New Roman" w:hAnsi="Calibri" w:cs="Times New Roman"/>
                <w:color w:val="000000"/>
                <w:lang w:eastAsia="en-GB"/>
              </w:rPr>
            </w:pPr>
            <w:ins w:id="331" w:author="qubsys" w:date="2015-03-23T18:34:00Z">
              <w:r>
                <w:rPr>
                  <w:rFonts w:ascii="Calibri" w:eastAsia="Times New Roman" w:hAnsi="Calibri" w:cs="Times New Roman"/>
                  <w:color w:val="000000"/>
                  <w:lang w:eastAsia="en-GB"/>
                </w:rPr>
                <w:t>63</w:t>
              </w:r>
            </w:ins>
          </w:p>
        </w:tc>
        <w:tc>
          <w:tcPr>
            <w:tcW w:w="3138" w:type="dxa"/>
            <w:noWrap/>
            <w:tcPrChange w:id="332" w:author="qubsys" w:date="2015-03-23T18:26:00Z">
              <w:tcPr>
                <w:tcW w:w="3138" w:type="dxa"/>
                <w:noWrap/>
              </w:tcPr>
            </w:tcPrChange>
          </w:tcPr>
          <w:p w14:paraId="03761554" w14:textId="7B9BDECD" w:rsidR="00445850" w:rsidRPr="00EB25B6" w:rsidRDefault="0040782E" w:rsidP="003F56E1">
            <w:pPr>
              <w:rPr>
                <w:ins w:id="333" w:author="qubsys" w:date="2015-03-23T18:18:00Z"/>
                <w:rFonts w:ascii="Calibri" w:eastAsia="Times New Roman" w:hAnsi="Calibri" w:cs="Times New Roman"/>
                <w:color w:val="000000"/>
                <w:lang w:eastAsia="en-GB"/>
              </w:rPr>
            </w:pPr>
            <w:ins w:id="334" w:author="qubsys" w:date="2015-03-23T18:34:00Z">
              <w:r>
                <w:rPr>
                  <w:rFonts w:ascii="Calibri" w:eastAsia="Times New Roman" w:hAnsi="Calibri" w:cs="Times New Roman"/>
                  <w:color w:val="000000"/>
                  <w:lang w:eastAsia="en-GB"/>
                </w:rPr>
                <w:t>38</w:t>
              </w:r>
            </w:ins>
          </w:p>
        </w:tc>
      </w:tr>
      <w:tr w:rsidR="007D702E" w:rsidRPr="00EB25B6" w14:paraId="75B4CFB8" w14:textId="77777777" w:rsidTr="007D702E">
        <w:tblPrEx>
          <w:tblW w:w="0" w:type="auto"/>
          <w:tblLook w:val="0420" w:firstRow="1" w:lastRow="0" w:firstColumn="0" w:lastColumn="0" w:noHBand="0" w:noVBand="1"/>
          <w:tblPrExChange w:id="335" w:author="qubsys" w:date="2015-03-23T18:26:00Z">
            <w:tblPrEx>
              <w:tblW w:w="0" w:type="auto"/>
              <w:tblLook w:val="0420" w:firstRow="1" w:lastRow="0" w:firstColumn="0" w:lastColumn="0" w:noHBand="0" w:noVBand="1"/>
            </w:tblPrEx>
          </w:tblPrExChange>
        </w:tblPrEx>
        <w:trPr>
          <w:cnfStyle w:val="000000100000" w:firstRow="0" w:lastRow="0" w:firstColumn="0" w:lastColumn="0" w:oddVBand="0" w:evenVBand="0" w:oddHBand="1" w:evenHBand="0" w:firstRowFirstColumn="0" w:firstRowLastColumn="0" w:lastRowFirstColumn="0" w:lastRowLastColumn="0"/>
          <w:trHeight w:val="300"/>
          <w:ins w:id="336" w:author="qubsys" w:date="2015-03-23T18:18:00Z"/>
          <w:trPrChange w:id="337" w:author="qubsys" w:date="2015-03-23T18:26:00Z">
            <w:trPr>
              <w:trHeight w:val="300"/>
            </w:trPr>
          </w:trPrChange>
        </w:trPr>
        <w:tc>
          <w:tcPr>
            <w:tcW w:w="3133" w:type="dxa"/>
            <w:noWrap/>
            <w:hideMark/>
            <w:tcPrChange w:id="338" w:author="qubsys" w:date="2015-03-23T18:26:00Z">
              <w:tcPr>
                <w:tcW w:w="3133" w:type="dxa"/>
                <w:noWrap/>
                <w:hideMark/>
              </w:tcPr>
            </w:tcPrChange>
          </w:tcPr>
          <w:p w14:paraId="43E8CA06" w14:textId="77777777" w:rsidR="00445850" w:rsidRPr="00EB25B6" w:rsidRDefault="00445850" w:rsidP="003F56E1">
            <w:pPr>
              <w:cnfStyle w:val="000000100000" w:firstRow="0" w:lastRow="0" w:firstColumn="0" w:lastColumn="0" w:oddVBand="0" w:evenVBand="0" w:oddHBand="1" w:evenHBand="0" w:firstRowFirstColumn="0" w:firstRowLastColumn="0" w:lastRowFirstColumn="0" w:lastRowLastColumn="0"/>
              <w:rPr>
                <w:ins w:id="339" w:author="qubsys" w:date="2015-03-23T18:18:00Z"/>
                <w:rFonts w:ascii="Calibri" w:eastAsia="Times New Roman" w:hAnsi="Calibri" w:cs="Times New Roman"/>
                <w:b/>
                <w:color w:val="000000"/>
                <w:lang w:eastAsia="en-GB"/>
              </w:rPr>
            </w:pPr>
            <w:ins w:id="340" w:author="qubsys" w:date="2015-03-23T18:18:00Z">
              <w:r w:rsidRPr="00EB25B6">
                <w:rPr>
                  <w:rFonts w:ascii="Calibri" w:eastAsia="Times New Roman" w:hAnsi="Calibri" w:cs="Times New Roman"/>
                  <w:color w:val="000000"/>
                  <w:lang w:eastAsia="en-GB"/>
                </w:rPr>
                <w:t>0.9</w:t>
              </w:r>
            </w:ins>
          </w:p>
        </w:tc>
        <w:tc>
          <w:tcPr>
            <w:tcW w:w="2745" w:type="dxa"/>
            <w:noWrap/>
            <w:tcPrChange w:id="341" w:author="qubsys" w:date="2015-03-23T18:26:00Z">
              <w:tcPr>
                <w:tcW w:w="2745" w:type="dxa"/>
                <w:noWrap/>
              </w:tcPr>
            </w:tcPrChange>
          </w:tcPr>
          <w:p w14:paraId="549B2371" w14:textId="25BF4C9F" w:rsidR="00445850" w:rsidRPr="00EB25B6" w:rsidRDefault="0040782E" w:rsidP="003F56E1">
            <w:pPr>
              <w:cnfStyle w:val="000000100000" w:firstRow="0" w:lastRow="0" w:firstColumn="0" w:lastColumn="0" w:oddVBand="0" w:evenVBand="0" w:oddHBand="1" w:evenHBand="0" w:firstRowFirstColumn="0" w:firstRowLastColumn="0" w:lastRowFirstColumn="0" w:lastRowLastColumn="0"/>
              <w:rPr>
                <w:ins w:id="342" w:author="qubsys" w:date="2015-03-23T18:18:00Z"/>
                <w:rFonts w:ascii="Calibri" w:eastAsia="Times New Roman" w:hAnsi="Calibri" w:cs="Times New Roman"/>
                <w:color w:val="000000"/>
                <w:lang w:eastAsia="en-GB"/>
              </w:rPr>
            </w:pPr>
            <w:ins w:id="343" w:author="qubsys" w:date="2015-03-23T18:34:00Z">
              <w:r>
                <w:rPr>
                  <w:rFonts w:ascii="Calibri" w:eastAsia="Times New Roman" w:hAnsi="Calibri" w:cs="Times New Roman"/>
                  <w:color w:val="000000"/>
                  <w:lang w:eastAsia="en-GB"/>
                </w:rPr>
                <w:t>69</w:t>
              </w:r>
            </w:ins>
          </w:p>
        </w:tc>
        <w:tc>
          <w:tcPr>
            <w:tcW w:w="3138" w:type="dxa"/>
            <w:noWrap/>
            <w:tcPrChange w:id="344" w:author="qubsys" w:date="2015-03-23T18:26:00Z">
              <w:tcPr>
                <w:tcW w:w="3138" w:type="dxa"/>
                <w:noWrap/>
              </w:tcPr>
            </w:tcPrChange>
          </w:tcPr>
          <w:p w14:paraId="5EAB8908" w14:textId="36EB23B0" w:rsidR="00445850" w:rsidRPr="00EB25B6" w:rsidRDefault="0040782E" w:rsidP="003F56E1">
            <w:pPr>
              <w:cnfStyle w:val="000000100000" w:firstRow="0" w:lastRow="0" w:firstColumn="0" w:lastColumn="0" w:oddVBand="0" w:evenVBand="0" w:oddHBand="1" w:evenHBand="0" w:firstRowFirstColumn="0" w:firstRowLastColumn="0" w:lastRowFirstColumn="0" w:lastRowLastColumn="0"/>
              <w:rPr>
                <w:ins w:id="345" w:author="qubsys" w:date="2015-03-23T18:18:00Z"/>
                <w:rFonts w:ascii="Calibri" w:eastAsia="Times New Roman" w:hAnsi="Calibri" w:cs="Times New Roman"/>
                <w:color w:val="000000"/>
                <w:lang w:eastAsia="en-GB"/>
              </w:rPr>
            </w:pPr>
            <w:ins w:id="346" w:author="qubsys" w:date="2015-03-23T18:34:00Z">
              <w:r>
                <w:rPr>
                  <w:rFonts w:ascii="Calibri" w:eastAsia="Times New Roman" w:hAnsi="Calibri" w:cs="Times New Roman"/>
                  <w:color w:val="000000"/>
                  <w:lang w:eastAsia="en-GB"/>
                </w:rPr>
                <w:t>55</w:t>
              </w:r>
            </w:ins>
          </w:p>
        </w:tc>
      </w:tr>
      <w:tr w:rsidR="007D702E" w:rsidRPr="00EB25B6" w14:paraId="3407178F" w14:textId="77777777" w:rsidTr="0040782E">
        <w:tblPrEx>
          <w:tblW w:w="0" w:type="auto"/>
          <w:tblLook w:val="0420" w:firstRow="1" w:lastRow="0" w:firstColumn="0" w:lastColumn="0" w:noHBand="0" w:noVBand="1"/>
          <w:tblPrExChange w:id="347" w:author="qubsys" w:date="2015-03-23T18:40:00Z">
            <w:tblPrEx>
              <w:tblW w:w="0" w:type="auto"/>
              <w:tblLook w:val="0420" w:firstRow="1" w:lastRow="0" w:firstColumn="0" w:lastColumn="0" w:noHBand="0" w:noVBand="1"/>
            </w:tblPrEx>
          </w:tblPrExChange>
        </w:tblPrEx>
        <w:trPr>
          <w:trHeight w:val="300"/>
          <w:ins w:id="348" w:author="qubsys" w:date="2015-03-23T18:18:00Z"/>
          <w:trPrChange w:id="349" w:author="qubsys" w:date="2015-03-23T18:40:00Z">
            <w:trPr>
              <w:trHeight w:val="300"/>
            </w:trPr>
          </w:trPrChange>
        </w:trPr>
        <w:tc>
          <w:tcPr>
            <w:tcW w:w="3133" w:type="dxa"/>
            <w:shd w:val="clear" w:color="auto" w:fill="92D050"/>
            <w:noWrap/>
            <w:hideMark/>
            <w:tcPrChange w:id="350" w:author="qubsys" w:date="2015-03-23T18:40:00Z">
              <w:tcPr>
                <w:tcW w:w="3133" w:type="dxa"/>
                <w:noWrap/>
                <w:hideMark/>
              </w:tcPr>
            </w:tcPrChange>
          </w:tcPr>
          <w:p w14:paraId="3491C18D" w14:textId="740E5BCE" w:rsidR="00445850" w:rsidRPr="00EB25B6" w:rsidRDefault="00445850" w:rsidP="003F56E1">
            <w:pPr>
              <w:rPr>
                <w:ins w:id="351" w:author="qubsys" w:date="2015-03-23T18:18:00Z"/>
                <w:rFonts w:ascii="Calibri" w:eastAsia="Times New Roman" w:hAnsi="Calibri" w:cs="Times New Roman"/>
                <w:b/>
                <w:color w:val="000000"/>
                <w:lang w:eastAsia="en-GB"/>
              </w:rPr>
            </w:pPr>
            <w:ins w:id="352" w:author="qubsys" w:date="2015-03-23T18:18:00Z">
              <w:r w:rsidRPr="00EB25B6">
                <w:rPr>
                  <w:rFonts w:ascii="Calibri" w:eastAsia="Times New Roman" w:hAnsi="Calibri" w:cs="Times New Roman"/>
                  <w:color w:val="000000"/>
                  <w:lang w:eastAsia="en-GB"/>
                </w:rPr>
                <w:t>1</w:t>
              </w:r>
              <w:r w:rsidR="0040782E">
                <w:rPr>
                  <w:rFonts w:ascii="Calibri" w:eastAsia="Times New Roman" w:hAnsi="Calibri" w:cs="Times New Roman"/>
                  <w:color w:val="000000"/>
                  <w:lang w:eastAsia="en-GB"/>
                </w:rPr>
                <w:t>.</w:t>
              </w:r>
            </w:ins>
            <w:ins w:id="353" w:author="qubsys" w:date="2015-03-23T18:34:00Z">
              <w:r w:rsidR="0040782E">
                <w:rPr>
                  <w:rFonts w:ascii="Calibri" w:eastAsia="Times New Roman" w:hAnsi="Calibri" w:cs="Times New Roman"/>
                  <w:color w:val="000000"/>
                  <w:lang w:eastAsia="en-GB"/>
                </w:rPr>
                <w:t>0</w:t>
              </w:r>
            </w:ins>
          </w:p>
        </w:tc>
        <w:tc>
          <w:tcPr>
            <w:tcW w:w="2745" w:type="dxa"/>
            <w:shd w:val="clear" w:color="auto" w:fill="92D050"/>
            <w:noWrap/>
            <w:tcPrChange w:id="354" w:author="qubsys" w:date="2015-03-23T18:40:00Z">
              <w:tcPr>
                <w:tcW w:w="2745" w:type="dxa"/>
                <w:noWrap/>
              </w:tcPr>
            </w:tcPrChange>
          </w:tcPr>
          <w:p w14:paraId="56BB13DD" w14:textId="75C4EC0E" w:rsidR="00445850" w:rsidRPr="00EB25B6" w:rsidRDefault="0040782E" w:rsidP="003F56E1">
            <w:pPr>
              <w:rPr>
                <w:ins w:id="355" w:author="qubsys" w:date="2015-03-23T18:18:00Z"/>
                <w:rFonts w:ascii="Calibri" w:eastAsia="Times New Roman" w:hAnsi="Calibri" w:cs="Times New Roman"/>
                <w:color w:val="000000"/>
                <w:lang w:eastAsia="en-GB"/>
              </w:rPr>
            </w:pPr>
            <w:ins w:id="356" w:author="qubsys" w:date="2015-03-23T18:34:00Z">
              <w:r>
                <w:rPr>
                  <w:rFonts w:ascii="Calibri" w:eastAsia="Times New Roman" w:hAnsi="Calibri" w:cs="Times New Roman"/>
                  <w:color w:val="000000"/>
                  <w:lang w:eastAsia="en-GB"/>
                </w:rPr>
                <w:t>88</w:t>
              </w:r>
            </w:ins>
          </w:p>
        </w:tc>
        <w:tc>
          <w:tcPr>
            <w:tcW w:w="3138" w:type="dxa"/>
            <w:shd w:val="clear" w:color="auto" w:fill="92D050"/>
            <w:noWrap/>
            <w:tcPrChange w:id="357" w:author="qubsys" w:date="2015-03-23T18:40:00Z">
              <w:tcPr>
                <w:tcW w:w="3138" w:type="dxa"/>
                <w:noWrap/>
              </w:tcPr>
            </w:tcPrChange>
          </w:tcPr>
          <w:p w14:paraId="61F5F6BA" w14:textId="1EA0BC1D" w:rsidR="00445850" w:rsidRPr="00EB25B6" w:rsidRDefault="0040782E" w:rsidP="003F56E1">
            <w:pPr>
              <w:rPr>
                <w:ins w:id="358" w:author="qubsys" w:date="2015-03-23T18:18:00Z"/>
                <w:rFonts w:ascii="Calibri" w:eastAsia="Times New Roman" w:hAnsi="Calibri" w:cs="Times New Roman"/>
                <w:color w:val="000000"/>
                <w:lang w:eastAsia="en-GB"/>
              </w:rPr>
            </w:pPr>
            <w:ins w:id="359" w:author="qubsys" w:date="2015-03-23T18:34:00Z">
              <w:r>
                <w:rPr>
                  <w:rFonts w:ascii="Calibri" w:eastAsia="Times New Roman" w:hAnsi="Calibri" w:cs="Times New Roman"/>
                  <w:color w:val="000000"/>
                  <w:lang w:eastAsia="en-GB"/>
                </w:rPr>
                <w:t>92</w:t>
              </w:r>
            </w:ins>
          </w:p>
        </w:tc>
      </w:tr>
      <w:tr w:rsidR="007D702E" w:rsidRPr="00EB25B6" w14:paraId="7B6B5928" w14:textId="77777777" w:rsidTr="007D702E">
        <w:tblPrEx>
          <w:tblW w:w="0" w:type="auto"/>
          <w:tblLook w:val="0420" w:firstRow="1" w:lastRow="0" w:firstColumn="0" w:lastColumn="0" w:noHBand="0" w:noVBand="1"/>
          <w:tblPrExChange w:id="360" w:author="qubsys" w:date="2015-03-23T18:26:00Z">
            <w:tblPrEx>
              <w:tblW w:w="0" w:type="auto"/>
              <w:tblLook w:val="0420" w:firstRow="1" w:lastRow="0" w:firstColumn="0" w:lastColumn="0" w:noHBand="0" w:noVBand="1"/>
            </w:tblPrEx>
          </w:tblPrExChange>
        </w:tblPrEx>
        <w:trPr>
          <w:cnfStyle w:val="000000100000" w:firstRow="0" w:lastRow="0" w:firstColumn="0" w:lastColumn="0" w:oddVBand="0" w:evenVBand="0" w:oddHBand="1" w:evenHBand="0" w:firstRowFirstColumn="0" w:firstRowLastColumn="0" w:lastRowFirstColumn="0" w:lastRowLastColumn="0"/>
          <w:trHeight w:val="300"/>
          <w:ins w:id="361" w:author="qubsys" w:date="2015-03-23T18:18:00Z"/>
          <w:trPrChange w:id="362" w:author="qubsys" w:date="2015-03-23T18:26:00Z">
            <w:trPr>
              <w:trHeight w:val="300"/>
            </w:trPr>
          </w:trPrChange>
        </w:trPr>
        <w:tc>
          <w:tcPr>
            <w:tcW w:w="3133" w:type="dxa"/>
            <w:noWrap/>
            <w:hideMark/>
            <w:tcPrChange w:id="363" w:author="qubsys" w:date="2015-03-23T18:26:00Z">
              <w:tcPr>
                <w:tcW w:w="3133" w:type="dxa"/>
                <w:noWrap/>
                <w:hideMark/>
              </w:tcPr>
            </w:tcPrChange>
          </w:tcPr>
          <w:p w14:paraId="0F1FA890" w14:textId="77777777" w:rsidR="00445850" w:rsidRPr="00EB25B6" w:rsidRDefault="00445850" w:rsidP="003F56E1">
            <w:pPr>
              <w:cnfStyle w:val="000000100000" w:firstRow="0" w:lastRow="0" w:firstColumn="0" w:lastColumn="0" w:oddVBand="0" w:evenVBand="0" w:oddHBand="1" w:evenHBand="0" w:firstRowFirstColumn="0" w:firstRowLastColumn="0" w:lastRowFirstColumn="0" w:lastRowLastColumn="0"/>
              <w:rPr>
                <w:ins w:id="364" w:author="qubsys" w:date="2015-03-23T18:18:00Z"/>
                <w:rFonts w:ascii="Calibri" w:eastAsia="Times New Roman" w:hAnsi="Calibri" w:cs="Times New Roman"/>
                <w:b/>
                <w:color w:val="000000"/>
                <w:lang w:eastAsia="en-GB"/>
              </w:rPr>
            </w:pPr>
            <w:ins w:id="365" w:author="qubsys" w:date="2015-03-23T18:18:00Z">
              <w:r w:rsidRPr="00EB25B6">
                <w:rPr>
                  <w:rFonts w:ascii="Calibri" w:eastAsia="Times New Roman" w:hAnsi="Calibri" w:cs="Times New Roman"/>
                  <w:color w:val="000000"/>
                  <w:lang w:eastAsia="en-GB"/>
                </w:rPr>
                <w:t>1.1</w:t>
              </w:r>
            </w:ins>
          </w:p>
        </w:tc>
        <w:tc>
          <w:tcPr>
            <w:tcW w:w="2745" w:type="dxa"/>
            <w:noWrap/>
            <w:tcPrChange w:id="366" w:author="qubsys" w:date="2015-03-23T18:26:00Z">
              <w:tcPr>
                <w:tcW w:w="2745" w:type="dxa"/>
                <w:noWrap/>
              </w:tcPr>
            </w:tcPrChange>
          </w:tcPr>
          <w:p w14:paraId="4C924719" w14:textId="65E4DA68" w:rsidR="00445850" w:rsidRPr="00EB25B6" w:rsidRDefault="0040782E" w:rsidP="003F56E1">
            <w:pPr>
              <w:cnfStyle w:val="000000100000" w:firstRow="0" w:lastRow="0" w:firstColumn="0" w:lastColumn="0" w:oddVBand="0" w:evenVBand="0" w:oddHBand="1" w:evenHBand="0" w:firstRowFirstColumn="0" w:firstRowLastColumn="0" w:lastRowFirstColumn="0" w:lastRowLastColumn="0"/>
              <w:rPr>
                <w:ins w:id="367" w:author="qubsys" w:date="2015-03-23T18:18:00Z"/>
                <w:rFonts w:ascii="Calibri" w:eastAsia="Times New Roman" w:hAnsi="Calibri" w:cs="Times New Roman"/>
                <w:color w:val="000000"/>
                <w:lang w:eastAsia="en-GB"/>
              </w:rPr>
            </w:pPr>
            <w:ins w:id="368" w:author="qubsys" w:date="2015-03-23T18:34:00Z">
              <w:r>
                <w:rPr>
                  <w:rFonts w:ascii="Calibri" w:eastAsia="Times New Roman" w:hAnsi="Calibri" w:cs="Times New Roman"/>
                  <w:color w:val="000000"/>
                  <w:lang w:eastAsia="en-GB"/>
                </w:rPr>
                <w:t>88</w:t>
              </w:r>
            </w:ins>
          </w:p>
        </w:tc>
        <w:tc>
          <w:tcPr>
            <w:tcW w:w="3138" w:type="dxa"/>
            <w:noWrap/>
            <w:tcPrChange w:id="369" w:author="qubsys" w:date="2015-03-23T18:26:00Z">
              <w:tcPr>
                <w:tcW w:w="3138" w:type="dxa"/>
                <w:noWrap/>
              </w:tcPr>
            </w:tcPrChange>
          </w:tcPr>
          <w:p w14:paraId="22BE590F" w14:textId="179BA944" w:rsidR="00445850" w:rsidRPr="00EB25B6" w:rsidRDefault="0040782E" w:rsidP="003F56E1">
            <w:pPr>
              <w:cnfStyle w:val="000000100000" w:firstRow="0" w:lastRow="0" w:firstColumn="0" w:lastColumn="0" w:oddVBand="0" w:evenVBand="0" w:oddHBand="1" w:evenHBand="0" w:firstRowFirstColumn="0" w:firstRowLastColumn="0" w:lastRowFirstColumn="0" w:lastRowLastColumn="0"/>
              <w:rPr>
                <w:ins w:id="370" w:author="qubsys" w:date="2015-03-23T18:18:00Z"/>
                <w:rFonts w:ascii="Calibri" w:eastAsia="Times New Roman" w:hAnsi="Calibri" w:cs="Times New Roman"/>
                <w:color w:val="000000"/>
                <w:lang w:eastAsia="en-GB"/>
              </w:rPr>
            </w:pPr>
            <w:ins w:id="371" w:author="qubsys" w:date="2015-03-23T18:34:00Z">
              <w:r>
                <w:rPr>
                  <w:rFonts w:ascii="Calibri" w:eastAsia="Times New Roman" w:hAnsi="Calibri" w:cs="Times New Roman"/>
                  <w:color w:val="000000"/>
                  <w:lang w:eastAsia="en-GB"/>
                </w:rPr>
                <w:t>79</w:t>
              </w:r>
            </w:ins>
          </w:p>
        </w:tc>
      </w:tr>
      <w:tr w:rsidR="007D702E" w:rsidRPr="00EB25B6" w14:paraId="2D7BE10E" w14:textId="77777777" w:rsidTr="007D702E">
        <w:tblPrEx>
          <w:tblW w:w="0" w:type="auto"/>
          <w:tblLook w:val="0420" w:firstRow="1" w:lastRow="0" w:firstColumn="0" w:lastColumn="0" w:noHBand="0" w:noVBand="1"/>
          <w:tblPrExChange w:id="372" w:author="qubsys" w:date="2015-03-23T18:26:00Z">
            <w:tblPrEx>
              <w:tblW w:w="0" w:type="auto"/>
              <w:tblLook w:val="0420" w:firstRow="1" w:lastRow="0" w:firstColumn="0" w:lastColumn="0" w:noHBand="0" w:noVBand="1"/>
            </w:tblPrEx>
          </w:tblPrExChange>
        </w:tblPrEx>
        <w:trPr>
          <w:trHeight w:val="300"/>
          <w:ins w:id="373" w:author="qubsys" w:date="2015-03-23T18:18:00Z"/>
          <w:trPrChange w:id="374" w:author="qubsys" w:date="2015-03-23T18:26:00Z">
            <w:trPr>
              <w:trHeight w:val="300"/>
            </w:trPr>
          </w:trPrChange>
        </w:trPr>
        <w:tc>
          <w:tcPr>
            <w:tcW w:w="3133" w:type="dxa"/>
            <w:noWrap/>
            <w:hideMark/>
            <w:tcPrChange w:id="375" w:author="qubsys" w:date="2015-03-23T18:26:00Z">
              <w:tcPr>
                <w:tcW w:w="3133" w:type="dxa"/>
                <w:noWrap/>
                <w:hideMark/>
              </w:tcPr>
            </w:tcPrChange>
          </w:tcPr>
          <w:p w14:paraId="60484306" w14:textId="77777777" w:rsidR="00445850" w:rsidRPr="00EB25B6" w:rsidRDefault="00445850" w:rsidP="003F56E1">
            <w:pPr>
              <w:rPr>
                <w:ins w:id="376" w:author="qubsys" w:date="2015-03-23T18:18:00Z"/>
                <w:rFonts w:ascii="Calibri" w:eastAsia="Times New Roman" w:hAnsi="Calibri" w:cs="Times New Roman"/>
                <w:b/>
                <w:color w:val="000000"/>
                <w:lang w:eastAsia="en-GB"/>
              </w:rPr>
            </w:pPr>
            <w:ins w:id="377" w:author="qubsys" w:date="2015-03-23T18:18:00Z">
              <w:r w:rsidRPr="00EB25B6">
                <w:rPr>
                  <w:rFonts w:ascii="Calibri" w:eastAsia="Times New Roman" w:hAnsi="Calibri" w:cs="Times New Roman"/>
                  <w:color w:val="000000"/>
                  <w:lang w:eastAsia="en-GB"/>
                </w:rPr>
                <w:t>1.2</w:t>
              </w:r>
            </w:ins>
          </w:p>
        </w:tc>
        <w:tc>
          <w:tcPr>
            <w:tcW w:w="2745" w:type="dxa"/>
            <w:noWrap/>
            <w:tcPrChange w:id="378" w:author="qubsys" w:date="2015-03-23T18:26:00Z">
              <w:tcPr>
                <w:tcW w:w="2745" w:type="dxa"/>
                <w:noWrap/>
              </w:tcPr>
            </w:tcPrChange>
          </w:tcPr>
          <w:p w14:paraId="4F4021CF" w14:textId="49B9553E" w:rsidR="00445850" w:rsidRPr="00EB25B6" w:rsidRDefault="0040782E" w:rsidP="003F56E1">
            <w:pPr>
              <w:rPr>
                <w:ins w:id="379" w:author="qubsys" w:date="2015-03-23T18:18:00Z"/>
                <w:rFonts w:ascii="Calibri" w:eastAsia="Times New Roman" w:hAnsi="Calibri" w:cs="Times New Roman"/>
                <w:color w:val="000000"/>
                <w:lang w:eastAsia="en-GB"/>
              </w:rPr>
            </w:pPr>
            <w:ins w:id="380" w:author="qubsys" w:date="2015-03-23T18:34:00Z">
              <w:r>
                <w:rPr>
                  <w:rFonts w:ascii="Calibri" w:eastAsia="Times New Roman" w:hAnsi="Calibri" w:cs="Times New Roman"/>
                  <w:color w:val="000000"/>
                  <w:lang w:eastAsia="en-GB"/>
                </w:rPr>
                <w:t>81</w:t>
              </w:r>
            </w:ins>
          </w:p>
        </w:tc>
        <w:tc>
          <w:tcPr>
            <w:tcW w:w="3138" w:type="dxa"/>
            <w:noWrap/>
            <w:tcPrChange w:id="381" w:author="qubsys" w:date="2015-03-23T18:26:00Z">
              <w:tcPr>
                <w:tcW w:w="3138" w:type="dxa"/>
                <w:noWrap/>
              </w:tcPr>
            </w:tcPrChange>
          </w:tcPr>
          <w:p w14:paraId="6A5DD9DD" w14:textId="6608068F" w:rsidR="00445850" w:rsidRPr="00EB25B6" w:rsidRDefault="0040782E" w:rsidP="003F56E1">
            <w:pPr>
              <w:rPr>
                <w:ins w:id="382" w:author="qubsys" w:date="2015-03-23T18:18:00Z"/>
                <w:rFonts w:ascii="Calibri" w:eastAsia="Times New Roman" w:hAnsi="Calibri" w:cs="Times New Roman"/>
                <w:color w:val="000000"/>
                <w:lang w:eastAsia="en-GB"/>
              </w:rPr>
            </w:pPr>
            <w:ins w:id="383" w:author="qubsys" w:date="2015-03-23T18:34:00Z">
              <w:r>
                <w:rPr>
                  <w:rFonts w:ascii="Calibri" w:eastAsia="Times New Roman" w:hAnsi="Calibri" w:cs="Times New Roman"/>
                  <w:color w:val="000000"/>
                  <w:lang w:eastAsia="en-GB"/>
                </w:rPr>
                <w:t>76</w:t>
              </w:r>
            </w:ins>
          </w:p>
        </w:tc>
      </w:tr>
      <w:tr w:rsidR="007D702E" w:rsidRPr="00EB25B6" w14:paraId="290E6DFA" w14:textId="77777777" w:rsidTr="007D702E">
        <w:tblPrEx>
          <w:tblW w:w="0" w:type="auto"/>
          <w:tblLook w:val="0420" w:firstRow="1" w:lastRow="0" w:firstColumn="0" w:lastColumn="0" w:noHBand="0" w:noVBand="1"/>
          <w:tblPrExChange w:id="384" w:author="qubsys" w:date="2015-03-23T18:26:00Z">
            <w:tblPrEx>
              <w:tblW w:w="0" w:type="auto"/>
              <w:tblLook w:val="0420" w:firstRow="1" w:lastRow="0" w:firstColumn="0" w:lastColumn="0" w:noHBand="0" w:noVBand="1"/>
            </w:tblPrEx>
          </w:tblPrExChange>
        </w:tblPrEx>
        <w:trPr>
          <w:cnfStyle w:val="000000100000" w:firstRow="0" w:lastRow="0" w:firstColumn="0" w:lastColumn="0" w:oddVBand="0" w:evenVBand="0" w:oddHBand="1" w:evenHBand="0" w:firstRowFirstColumn="0" w:firstRowLastColumn="0" w:lastRowFirstColumn="0" w:lastRowLastColumn="0"/>
          <w:trHeight w:val="300"/>
          <w:ins w:id="385" w:author="qubsys" w:date="2015-03-23T18:18:00Z"/>
          <w:trPrChange w:id="386" w:author="qubsys" w:date="2015-03-23T18:26:00Z">
            <w:trPr>
              <w:trHeight w:val="300"/>
            </w:trPr>
          </w:trPrChange>
        </w:trPr>
        <w:tc>
          <w:tcPr>
            <w:tcW w:w="3133" w:type="dxa"/>
            <w:noWrap/>
            <w:hideMark/>
            <w:tcPrChange w:id="387" w:author="qubsys" w:date="2015-03-23T18:26:00Z">
              <w:tcPr>
                <w:tcW w:w="3133" w:type="dxa"/>
                <w:noWrap/>
                <w:hideMark/>
              </w:tcPr>
            </w:tcPrChange>
          </w:tcPr>
          <w:p w14:paraId="0475B3E6" w14:textId="77777777" w:rsidR="00445850" w:rsidRPr="00EB25B6" w:rsidRDefault="00445850" w:rsidP="003F56E1">
            <w:pPr>
              <w:cnfStyle w:val="000000100000" w:firstRow="0" w:lastRow="0" w:firstColumn="0" w:lastColumn="0" w:oddVBand="0" w:evenVBand="0" w:oddHBand="1" w:evenHBand="0" w:firstRowFirstColumn="0" w:firstRowLastColumn="0" w:lastRowFirstColumn="0" w:lastRowLastColumn="0"/>
              <w:rPr>
                <w:ins w:id="388" w:author="qubsys" w:date="2015-03-23T18:18:00Z"/>
                <w:rFonts w:ascii="Calibri" w:eastAsia="Times New Roman" w:hAnsi="Calibri" w:cs="Times New Roman"/>
                <w:b/>
                <w:color w:val="000000"/>
                <w:lang w:eastAsia="en-GB"/>
              </w:rPr>
            </w:pPr>
            <w:ins w:id="389" w:author="qubsys" w:date="2015-03-23T18:18:00Z">
              <w:r w:rsidRPr="00EB25B6">
                <w:rPr>
                  <w:rFonts w:ascii="Calibri" w:eastAsia="Times New Roman" w:hAnsi="Calibri" w:cs="Times New Roman"/>
                  <w:color w:val="000000"/>
                  <w:lang w:eastAsia="en-GB"/>
                </w:rPr>
                <w:t>1.3</w:t>
              </w:r>
            </w:ins>
          </w:p>
        </w:tc>
        <w:tc>
          <w:tcPr>
            <w:tcW w:w="2745" w:type="dxa"/>
            <w:noWrap/>
            <w:tcPrChange w:id="390" w:author="qubsys" w:date="2015-03-23T18:26:00Z">
              <w:tcPr>
                <w:tcW w:w="2745" w:type="dxa"/>
                <w:noWrap/>
              </w:tcPr>
            </w:tcPrChange>
          </w:tcPr>
          <w:p w14:paraId="328341EB" w14:textId="5CF09063" w:rsidR="00445850" w:rsidRPr="00EB25B6" w:rsidRDefault="0040782E" w:rsidP="003F56E1">
            <w:pPr>
              <w:cnfStyle w:val="000000100000" w:firstRow="0" w:lastRow="0" w:firstColumn="0" w:lastColumn="0" w:oddVBand="0" w:evenVBand="0" w:oddHBand="1" w:evenHBand="0" w:firstRowFirstColumn="0" w:firstRowLastColumn="0" w:lastRowFirstColumn="0" w:lastRowLastColumn="0"/>
              <w:rPr>
                <w:ins w:id="391" w:author="qubsys" w:date="2015-03-23T18:18:00Z"/>
                <w:rFonts w:ascii="Calibri" w:eastAsia="Times New Roman" w:hAnsi="Calibri" w:cs="Times New Roman"/>
                <w:color w:val="000000"/>
                <w:lang w:eastAsia="en-GB"/>
              </w:rPr>
            </w:pPr>
            <w:ins w:id="392" w:author="qubsys" w:date="2015-03-23T18:35:00Z">
              <w:r>
                <w:rPr>
                  <w:rFonts w:ascii="Calibri" w:eastAsia="Times New Roman" w:hAnsi="Calibri" w:cs="Times New Roman"/>
                  <w:color w:val="000000"/>
                  <w:lang w:eastAsia="en-GB"/>
                </w:rPr>
                <w:t>75</w:t>
              </w:r>
            </w:ins>
          </w:p>
        </w:tc>
        <w:tc>
          <w:tcPr>
            <w:tcW w:w="3138" w:type="dxa"/>
            <w:noWrap/>
            <w:tcPrChange w:id="393" w:author="qubsys" w:date="2015-03-23T18:26:00Z">
              <w:tcPr>
                <w:tcW w:w="3138" w:type="dxa"/>
                <w:noWrap/>
              </w:tcPr>
            </w:tcPrChange>
          </w:tcPr>
          <w:p w14:paraId="70849329" w14:textId="13E00A26" w:rsidR="00445850" w:rsidRPr="00EB25B6" w:rsidRDefault="0040782E" w:rsidP="003F56E1">
            <w:pPr>
              <w:cnfStyle w:val="000000100000" w:firstRow="0" w:lastRow="0" w:firstColumn="0" w:lastColumn="0" w:oddVBand="0" w:evenVBand="0" w:oddHBand="1" w:evenHBand="0" w:firstRowFirstColumn="0" w:firstRowLastColumn="0" w:lastRowFirstColumn="0" w:lastRowLastColumn="0"/>
              <w:rPr>
                <w:ins w:id="394" w:author="qubsys" w:date="2015-03-23T18:18:00Z"/>
                <w:rFonts w:ascii="Calibri" w:eastAsia="Times New Roman" w:hAnsi="Calibri" w:cs="Times New Roman"/>
                <w:color w:val="000000"/>
                <w:lang w:eastAsia="en-GB"/>
              </w:rPr>
            </w:pPr>
            <w:ins w:id="395" w:author="qubsys" w:date="2015-03-23T18:35:00Z">
              <w:r>
                <w:rPr>
                  <w:rFonts w:ascii="Calibri" w:eastAsia="Times New Roman" w:hAnsi="Calibri" w:cs="Times New Roman"/>
                  <w:color w:val="000000"/>
                  <w:lang w:eastAsia="en-GB"/>
                </w:rPr>
                <w:t>72</w:t>
              </w:r>
            </w:ins>
          </w:p>
        </w:tc>
      </w:tr>
      <w:tr w:rsidR="0040782E" w:rsidRPr="00EB25B6" w14:paraId="01ECDBFB" w14:textId="77777777" w:rsidTr="007D702E">
        <w:tblPrEx>
          <w:tblW w:w="0" w:type="auto"/>
          <w:tblLook w:val="0420" w:firstRow="1" w:lastRow="0" w:firstColumn="0" w:lastColumn="0" w:noHBand="0" w:noVBand="1"/>
          <w:tblPrExChange w:id="396" w:author="qubsys" w:date="2015-03-23T18:26:00Z">
            <w:tblPrEx>
              <w:tblW w:w="0" w:type="auto"/>
              <w:tblLook w:val="0420" w:firstRow="1" w:lastRow="0" w:firstColumn="0" w:lastColumn="0" w:noHBand="0" w:noVBand="1"/>
            </w:tblPrEx>
          </w:tblPrExChange>
        </w:tblPrEx>
        <w:trPr>
          <w:trHeight w:val="300"/>
          <w:ins w:id="397" w:author="qubsys" w:date="2015-03-23T18:18:00Z"/>
          <w:trPrChange w:id="398" w:author="qubsys" w:date="2015-03-23T18:26:00Z">
            <w:trPr>
              <w:trHeight w:val="300"/>
            </w:trPr>
          </w:trPrChange>
        </w:trPr>
        <w:tc>
          <w:tcPr>
            <w:tcW w:w="3133" w:type="dxa"/>
            <w:noWrap/>
            <w:hideMark/>
            <w:tcPrChange w:id="399" w:author="qubsys" w:date="2015-03-23T18:26:00Z">
              <w:tcPr>
                <w:tcW w:w="3133" w:type="dxa"/>
                <w:noWrap/>
                <w:hideMark/>
              </w:tcPr>
            </w:tcPrChange>
          </w:tcPr>
          <w:p w14:paraId="299DE0D2" w14:textId="77777777" w:rsidR="0040782E" w:rsidRPr="00EB25B6" w:rsidRDefault="0040782E" w:rsidP="003F56E1">
            <w:pPr>
              <w:rPr>
                <w:ins w:id="400" w:author="qubsys" w:date="2015-03-23T18:18:00Z"/>
                <w:rFonts w:ascii="Calibri" w:eastAsia="Times New Roman" w:hAnsi="Calibri" w:cs="Times New Roman"/>
                <w:b/>
                <w:color w:val="000000"/>
                <w:lang w:eastAsia="en-GB"/>
              </w:rPr>
            </w:pPr>
            <w:ins w:id="401" w:author="qubsys" w:date="2015-03-23T18:18:00Z">
              <w:r w:rsidRPr="00EB25B6">
                <w:rPr>
                  <w:rFonts w:ascii="Calibri" w:eastAsia="Times New Roman" w:hAnsi="Calibri" w:cs="Times New Roman"/>
                  <w:color w:val="000000"/>
                  <w:lang w:eastAsia="en-GB"/>
                </w:rPr>
                <w:t>1.4</w:t>
              </w:r>
            </w:ins>
          </w:p>
        </w:tc>
        <w:tc>
          <w:tcPr>
            <w:tcW w:w="2745" w:type="dxa"/>
            <w:noWrap/>
            <w:tcPrChange w:id="402" w:author="qubsys" w:date="2015-03-23T18:26:00Z">
              <w:tcPr>
                <w:tcW w:w="2745" w:type="dxa"/>
                <w:noWrap/>
              </w:tcPr>
            </w:tcPrChange>
          </w:tcPr>
          <w:p w14:paraId="28C69954" w14:textId="49F87322" w:rsidR="0040782E" w:rsidRPr="00EB25B6" w:rsidRDefault="0040782E" w:rsidP="003F56E1">
            <w:pPr>
              <w:rPr>
                <w:ins w:id="403" w:author="qubsys" w:date="2015-03-23T18:18:00Z"/>
                <w:rFonts w:ascii="Calibri" w:eastAsia="Times New Roman" w:hAnsi="Calibri" w:cs="Times New Roman"/>
                <w:color w:val="000000"/>
                <w:lang w:eastAsia="en-GB"/>
              </w:rPr>
            </w:pPr>
            <w:ins w:id="404" w:author="qubsys" w:date="2015-03-23T18:35:00Z">
              <w:r w:rsidRPr="009376BA">
                <w:rPr>
                  <w:rFonts w:ascii="Calibri" w:eastAsia="Times New Roman" w:hAnsi="Calibri" w:cs="Times New Roman"/>
                  <w:color w:val="000000"/>
                  <w:lang w:eastAsia="en-GB"/>
                </w:rPr>
                <w:t>75</w:t>
              </w:r>
            </w:ins>
          </w:p>
        </w:tc>
        <w:tc>
          <w:tcPr>
            <w:tcW w:w="3138" w:type="dxa"/>
            <w:noWrap/>
            <w:tcPrChange w:id="405" w:author="qubsys" w:date="2015-03-23T18:26:00Z">
              <w:tcPr>
                <w:tcW w:w="3138" w:type="dxa"/>
                <w:noWrap/>
              </w:tcPr>
            </w:tcPrChange>
          </w:tcPr>
          <w:p w14:paraId="65F4F877" w14:textId="441EC6C6" w:rsidR="0040782E" w:rsidRPr="00EB25B6" w:rsidRDefault="0040782E" w:rsidP="003F56E1">
            <w:pPr>
              <w:rPr>
                <w:ins w:id="406" w:author="qubsys" w:date="2015-03-23T18:18:00Z"/>
                <w:rFonts w:ascii="Calibri" w:eastAsia="Times New Roman" w:hAnsi="Calibri" w:cs="Times New Roman"/>
                <w:color w:val="000000"/>
                <w:lang w:eastAsia="en-GB"/>
              </w:rPr>
            </w:pPr>
            <w:ins w:id="407" w:author="qubsys" w:date="2015-03-23T18:35:00Z">
              <w:r w:rsidRPr="0009203E">
                <w:rPr>
                  <w:rFonts w:ascii="Calibri" w:eastAsia="Times New Roman" w:hAnsi="Calibri" w:cs="Times New Roman"/>
                  <w:color w:val="000000"/>
                  <w:lang w:eastAsia="en-GB"/>
                </w:rPr>
                <w:t>72</w:t>
              </w:r>
            </w:ins>
          </w:p>
        </w:tc>
      </w:tr>
      <w:tr w:rsidR="0040782E" w:rsidRPr="00EB25B6" w14:paraId="4EB562C5" w14:textId="77777777" w:rsidTr="007D702E">
        <w:tblPrEx>
          <w:tblW w:w="0" w:type="auto"/>
          <w:tblLook w:val="0420" w:firstRow="1" w:lastRow="0" w:firstColumn="0" w:lastColumn="0" w:noHBand="0" w:noVBand="1"/>
          <w:tblPrExChange w:id="408" w:author="qubsys" w:date="2015-03-23T18:26:00Z">
            <w:tblPrEx>
              <w:tblW w:w="0" w:type="auto"/>
              <w:tblLook w:val="0420" w:firstRow="1" w:lastRow="0" w:firstColumn="0" w:lastColumn="0" w:noHBand="0" w:noVBand="1"/>
            </w:tblPrEx>
          </w:tblPrExChange>
        </w:tblPrEx>
        <w:trPr>
          <w:cnfStyle w:val="000000100000" w:firstRow="0" w:lastRow="0" w:firstColumn="0" w:lastColumn="0" w:oddVBand="0" w:evenVBand="0" w:oddHBand="1" w:evenHBand="0" w:firstRowFirstColumn="0" w:firstRowLastColumn="0" w:lastRowFirstColumn="0" w:lastRowLastColumn="0"/>
          <w:trHeight w:val="300"/>
          <w:ins w:id="409" w:author="qubsys" w:date="2015-03-23T18:18:00Z"/>
          <w:trPrChange w:id="410" w:author="qubsys" w:date="2015-03-23T18:26:00Z">
            <w:trPr>
              <w:trHeight w:val="300"/>
            </w:trPr>
          </w:trPrChange>
        </w:trPr>
        <w:tc>
          <w:tcPr>
            <w:tcW w:w="3133" w:type="dxa"/>
            <w:noWrap/>
            <w:hideMark/>
            <w:tcPrChange w:id="411" w:author="qubsys" w:date="2015-03-23T18:26:00Z">
              <w:tcPr>
                <w:tcW w:w="3133" w:type="dxa"/>
                <w:noWrap/>
                <w:hideMark/>
              </w:tcPr>
            </w:tcPrChange>
          </w:tcPr>
          <w:p w14:paraId="76BFCB20" w14:textId="77777777" w:rsidR="0040782E" w:rsidRPr="00EB25B6" w:rsidRDefault="0040782E" w:rsidP="003F56E1">
            <w:pPr>
              <w:cnfStyle w:val="000000100000" w:firstRow="0" w:lastRow="0" w:firstColumn="0" w:lastColumn="0" w:oddVBand="0" w:evenVBand="0" w:oddHBand="1" w:evenHBand="0" w:firstRowFirstColumn="0" w:firstRowLastColumn="0" w:lastRowFirstColumn="0" w:lastRowLastColumn="0"/>
              <w:rPr>
                <w:ins w:id="412" w:author="qubsys" w:date="2015-03-23T18:18:00Z"/>
                <w:rFonts w:ascii="Calibri" w:eastAsia="Times New Roman" w:hAnsi="Calibri" w:cs="Times New Roman"/>
                <w:b/>
                <w:color w:val="000000"/>
                <w:lang w:eastAsia="en-GB"/>
              </w:rPr>
            </w:pPr>
            <w:ins w:id="413" w:author="qubsys" w:date="2015-03-23T18:18:00Z">
              <w:r w:rsidRPr="00EB25B6">
                <w:rPr>
                  <w:rFonts w:ascii="Calibri" w:eastAsia="Times New Roman" w:hAnsi="Calibri" w:cs="Times New Roman"/>
                  <w:color w:val="000000"/>
                  <w:lang w:eastAsia="en-GB"/>
                </w:rPr>
                <w:t>1.5</w:t>
              </w:r>
            </w:ins>
          </w:p>
        </w:tc>
        <w:tc>
          <w:tcPr>
            <w:tcW w:w="2745" w:type="dxa"/>
            <w:noWrap/>
            <w:tcPrChange w:id="414" w:author="qubsys" w:date="2015-03-23T18:26:00Z">
              <w:tcPr>
                <w:tcW w:w="2745" w:type="dxa"/>
                <w:noWrap/>
              </w:tcPr>
            </w:tcPrChange>
          </w:tcPr>
          <w:p w14:paraId="36E08B81" w14:textId="5B65B66B" w:rsidR="0040782E" w:rsidRPr="00EB25B6" w:rsidRDefault="0040782E" w:rsidP="003F56E1">
            <w:pPr>
              <w:cnfStyle w:val="000000100000" w:firstRow="0" w:lastRow="0" w:firstColumn="0" w:lastColumn="0" w:oddVBand="0" w:evenVBand="0" w:oddHBand="1" w:evenHBand="0" w:firstRowFirstColumn="0" w:firstRowLastColumn="0" w:lastRowFirstColumn="0" w:lastRowLastColumn="0"/>
              <w:rPr>
                <w:ins w:id="415" w:author="qubsys" w:date="2015-03-23T18:18:00Z"/>
                <w:rFonts w:ascii="Calibri" w:eastAsia="Times New Roman" w:hAnsi="Calibri" w:cs="Times New Roman"/>
                <w:color w:val="000000"/>
                <w:lang w:eastAsia="en-GB"/>
              </w:rPr>
            </w:pPr>
            <w:ins w:id="416" w:author="qubsys" w:date="2015-03-23T18:35:00Z">
              <w:r w:rsidRPr="009376BA">
                <w:rPr>
                  <w:rFonts w:ascii="Calibri" w:eastAsia="Times New Roman" w:hAnsi="Calibri" w:cs="Times New Roman"/>
                  <w:color w:val="000000"/>
                  <w:lang w:eastAsia="en-GB"/>
                </w:rPr>
                <w:t>75</w:t>
              </w:r>
            </w:ins>
          </w:p>
        </w:tc>
        <w:tc>
          <w:tcPr>
            <w:tcW w:w="3138" w:type="dxa"/>
            <w:noWrap/>
            <w:tcPrChange w:id="417" w:author="qubsys" w:date="2015-03-23T18:26:00Z">
              <w:tcPr>
                <w:tcW w:w="3138" w:type="dxa"/>
                <w:noWrap/>
              </w:tcPr>
            </w:tcPrChange>
          </w:tcPr>
          <w:p w14:paraId="5F54AE73" w14:textId="6BBC6681" w:rsidR="0040782E" w:rsidRPr="00EB25B6" w:rsidRDefault="0040782E" w:rsidP="003F56E1">
            <w:pPr>
              <w:cnfStyle w:val="000000100000" w:firstRow="0" w:lastRow="0" w:firstColumn="0" w:lastColumn="0" w:oddVBand="0" w:evenVBand="0" w:oddHBand="1" w:evenHBand="0" w:firstRowFirstColumn="0" w:firstRowLastColumn="0" w:lastRowFirstColumn="0" w:lastRowLastColumn="0"/>
              <w:rPr>
                <w:ins w:id="418" w:author="qubsys" w:date="2015-03-23T18:18:00Z"/>
                <w:rFonts w:ascii="Calibri" w:eastAsia="Times New Roman" w:hAnsi="Calibri" w:cs="Times New Roman"/>
                <w:color w:val="000000"/>
                <w:lang w:eastAsia="en-GB"/>
              </w:rPr>
            </w:pPr>
            <w:ins w:id="419" w:author="qubsys" w:date="2015-03-23T18:35:00Z">
              <w:r w:rsidRPr="0009203E">
                <w:rPr>
                  <w:rFonts w:ascii="Calibri" w:eastAsia="Times New Roman" w:hAnsi="Calibri" w:cs="Times New Roman"/>
                  <w:color w:val="000000"/>
                  <w:lang w:eastAsia="en-GB"/>
                </w:rPr>
                <w:t>72</w:t>
              </w:r>
            </w:ins>
          </w:p>
        </w:tc>
      </w:tr>
      <w:tr w:rsidR="007D702E" w:rsidRPr="00EB25B6" w14:paraId="66A791B5" w14:textId="77777777" w:rsidTr="007D702E">
        <w:tblPrEx>
          <w:tblW w:w="0" w:type="auto"/>
          <w:tblLook w:val="0420" w:firstRow="1" w:lastRow="0" w:firstColumn="0" w:lastColumn="0" w:noHBand="0" w:noVBand="1"/>
          <w:tblPrExChange w:id="420" w:author="qubsys" w:date="2015-03-23T18:26:00Z">
            <w:tblPrEx>
              <w:tblW w:w="0" w:type="auto"/>
              <w:tblLook w:val="0420" w:firstRow="1" w:lastRow="0" w:firstColumn="0" w:lastColumn="0" w:noHBand="0" w:noVBand="1"/>
            </w:tblPrEx>
          </w:tblPrExChange>
        </w:tblPrEx>
        <w:trPr>
          <w:trHeight w:val="300"/>
          <w:ins w:id="421" w:author="qubsys" w:date="2015-03-23T18:18:00Z"/>
          <w:trPrChange w:id="422" w:author="qubsys" w:date="2015-03-23T18:26:00Z">
            <w:trPr>
              <w:trHeight w:val="300"/>
            </w:trPr>
          </w:trPrChange>
        </w:trPr>
        <w:tc>
          <w:tcPr>
            <w:tcW w:w="3133" w:type="dxa"/>
            <w:noWrap/>
            <w:hideMark/>
            <w:tcPrChange w:id="423" w:author="qubsys" w:date="2015-03-23T18:26:00Z">
              <w:tcPr>
                <w:tcW w:w="3133" w:type="dxa"/>
                <w:noWrap/>
                <w:hideMark/>
              </w:tcPr>
            </w:tcPrChange>
          </w:tcPr>
          <w:p w14:paraId="1F9AF61C" w14:textId="77777777" w:rsidR="00445850" w:rsidRPr="00EB25B6" w:rsidRDefault="00445850" w:rsidP="003F56E1">
            <w:pPr>
              <w:rPr>
                <w:ins w:id="424" w:author="qubsys" w:date="2015-03-23T18:18:00Z"/>
                <w:rFonts w:ascii="Calibri" w:eastAsia="Times New Roman" w:hAnsi="Calibri" w:cs="Times New Roman"/>
                <w:b/>
                <w:color w:val="000000"/>
                <w:lang w:eastAsia="en-GB"/>
              </w:rPr>
            </w:pPr>
            <w:ins w:id="425" w:author="qubsys" w:date="2015-03-23T18:18:00Z">
              <w:r w:rsidRPr="00EB25B6">
                <w:rPr>
                  <w:rFonts w:ascii="Calibri" w:eastAsia="Times New Roman" w:hAnsi="Calibri" w:cs="Times New Roman"/>
                  <w:color w:val="000000"/>
                  <w:lang w:eastAsia="en-GB"/>
                </w:rPr>
                <w:t>1.6</w:t>
              </w:r>
            </w:ins>
          </w:p>
        </w:tc>
        <w:tc>
          <w:tcPr>
            <w:tcW w:w="2745" w:type="dxa"/>
            <w:noWrap/>
            <w:tcPrChange w:id="426" w:author="qubsys" w:date="2015-03-23T18:26:00Z">
              <w:tcPr>
                <w:tcW w:w="2745" w:type="dxa"/>
                <w:noWrap/>
              </w:tcPr>
            </w:tcPrChange>
          </w:tcPr>
          <w:p w14:paraId="16E06225" w14:textId="35B55521" w:rsidR="00445850" w:rsidRPr="00EB25B6" w:rsidRDefault="0040782E" w:rsidP="003F56E1">
            <w:pPr>
              <w:rPr>
                <w:ins w:id="427" w:author="qubsys" w:date="2015-03-23T18:18:00Z"/>
                <w:rFonts w:ascii="Calibri" w:eastAsia="Times New Roman" w:hAnsi="Calibri" w:cs="Times New Roman"/>
                <w:color w:val="000000"/>
                <w:lang w:eastAsia="en-GB"/>
              </w:rPr>
            </w:pPr>
            <w:ins w:id="428" w:author="qubsys" w:date="2015-03-23T18:37:00Z">
              <w:r>
                <w:rPr>
                  <w:rFonts w:ascii="Calibri" w:eastAsia="Times New Roman" w:hAnsi="Calibri" w:cs="Times New Roman"/>
                  <w:color w:val="000000"/>
                  <w:lang w:eastAsia="en-GB"/>
                </w:rPr>
                <w:t>63</w:t>
              </w:r>
            </w:ins>
          </w:p>
        </w:tc>
        <w:tc>
          <w:tcPr>
            <w:tcW w:w="3138" w:type="dxa"/>
            <w:noWrap/>
            <w:tcPrChange w:id="429" w:author="qubsys" w:date="2015-03-23T18:26:00Z">
              <w:tcPr>
                <w:tcW w:w="3138" w:type="dxa"/>
                <w:noWrap/>
              </w:tcPr>
            </w:tcPrChange>
          </w:tcPr>
          <w:p w14:paraId="3921F457" w14:textId="5F347EEC" w:rsidR="00445850" w:rsidRPr="00EB25B6" w:rsidRDefault="0040782E" w:rsidP="003F56E1">
            <w:pPr>
              <w:rPr>
                <w:ins w:id="430" w:author="qubsys" w:date="2015-03-23T18:18:00Z"/>
                <w:rFonts w:ascii="Calibri" w:eastAsia="Times New Roman" w:hAnsi="Calibri" w:cs="Times New Roman"/>
                <w:color w:val="000000"/>
                <w:lang w:eastAsia="en-GB"/>
              </w:rPr>
            </w:pPr>
            <w:ins w:id="431" w:author="qubsys" w:date="2015-03-23T18:37:00Z">
              <w:r>
                <w:rPr>
                  <w:rFonts w:ascii="Calibri" w:eastAsia="Times New Roman" w:hAnsi="Calibri" w:cs="Times New Roman"/>
                  <w:color w:val="000000"/>
                  <w:lang w:eastAsia="en-GB"/>
                </w:rPr>
                <w:t>64</w:t>
              </w:r>
            </w:ins>
          </w:p>
        </w:tc>
      </w:tr>
      <w:tr w:rsidR="0040782E" w:rsidRPr="00EB25B6" w14:paraId="39EC0252" w14:textId="77777777" w:rsidTr="007D702E">
        <w:tblPrEx>
          <w:tblW w:w="0" w:type="auto"/>
          <w:tblLook w:val="0420" w:firstRow="1" w:lastRow="0" w:firstColumn="0" w:lastColumn="0" w:noHBand="0" w:noVBand="1"/>
          <w:tblPrExChange w:id="432" w:author="qubsys" w:date="2015-03-23T18:26:00Z">
            <w:tblPrEx>
              <w:tblW w:w="0" w:type="auto"/>
              <w:tblLook w:val="0420" w:firstRow="1" w:lastRow="0" w:firstColumn="0" w:lastColumn="0" w:noHBand="0" w:noVBand="1"/>
            </w:tblPrEx>
          </w:tblPrExChange>
        </w:tblPrEx>
        <w:trPr>
          <w:cnfStyle w:val="000000100000" w:firstRow="0" w:lastRow="0" w:firstColumn="0" w:lastColumn="0" w:oddVBand="0" w:evenVBand="0" w:oddHBand="1" w:evenHBand="0" w:firstRowFirstColumn="0" w:firstRowLastColumn="0" w:lastRowFirstColumn="0" w:lastRowLastColumn="0"/>
          <w:trHeight w:val="300"/>
          <w:ins w:id="433" w:author="qubsys" w:date="2015-03-23T18:18:00Z"/>
          <w:trPrChange w:id="434" w:author="qubsys" w:date="2015-03-23T18:26:00Z">
            <w:trPr>
              <w:trHeight w:val="300"/>
            </w:trPr>
          </w:trPrChange>
        </w:trPr>
        <w:tc>
          <w:tcPr>
            <w:tcW w:w="3133" w:type="dxa"/>
            <w:noWrap/>
            <w:hideMark/>
            <w:tcPrChange w:id="435" w:author="qubsys" w:date="2015-03-23T18:26:00Z">
              <w:tcPr>
                <w:tcW w:w="3133" w:type="dxa"/>
                <w:noWrap/>
                <w:hideMark/>
              </w:tcPr>
            </w:tcPrChange>
          </w:tcPr>
          <w:p w14:paraId="458DC05E" w14:textId="77777777" w:rsidR="0040782E" w:rsidRPr="00EB25B6" w:rsidRDefault="0040782E" w:rsidP="003F56E1">
            <w:pPr>
              <w:cnfStyle w:val="000000100000" w:firstRow="0" w:lastRow="0" w:firstColumn="0" w:lastColumn="0" w:oddVBand="0" w:evenVBand="0" w:oddHBand="1" w:evenHBand="0" w:firstRowFirstColumn="0" w:firstRowLastColumn="0" w:lastRowFirstColumn="0" w:lastRowLastColumn="0"/>
              <w:rPr>
                <w:ins w:id="436" w:author="qubsys" w:date="2015-03-23T18:18:00Z"/>
                <w:rFonts w:ascii="Calibri" w:eastAsia="Times New Roman" w:hAnsi="Calibri" w:cs="Times New Roman"/>
                <w:b/>
                <w:color w:val="000000"/>
                <w:lang w:eastAsia="en-GB"/>
              </w:rPr>
            </w:pPr>
            <w:ins w:id="437" w:author="qubsys" w:date="2015-03-23T18:18:00Z">
              <w:r w:rsidRPr="00EB25B6">
                <w:rPr>
                  <w:rFonts w:ascii="Calibri" w:eastAsia="Times New Roman" w:hAnsi="Calibri" w:cs="Times New Roman"/>
                  <w:color w:val="000000"/>
                  <w:lang w:eastAsia="en-GB"/>
                </w:rPr>
                <w:t>1.7</w:t>
              </w:r>
            </w:ins>
          </w:p>
        </w:tc>
        <w:tc>
          <w:tcPr>
            <w:tcW w:w="2745" w:type="dxa"/>
            <w:noWrap/>
            <w:tcPrChange w:id="438" w:author="qubsys" w:date="2015-03-23T18:26:00Z">
              <w:tcPr>
                <w:tcW w:w="2745" w:type="dxa"/>
                <w:noWrap/>
              </w:tcPr>
            </w:tcPrChange>
          </w:tcPr>
          <w:p w14:paraId="6A19BA66" w14:textId="4625AB46" w:rsidR="0040782E" w:rsidRPr="00EB25B6" w:rsidRDefault="0040782E" w:rsidP="003F56E1">
            <w:pPr>
              <w:cnfStyle w:val="000000100000" w:firstRow="0" w:lastRow="0" w:firstColumn="0" w:lastColumn="0" w:oddVBand="0" w:evenVBand="0" w:oddHBand="1" w:evenHBand="0" w:firstRowFirstColumn="0" w:firstRowLastColumn="0" w:lastRowFirstColumn="0" w:lastRowLastColumn="0"/>
              <w:rPr>
                <w:ins w:id="439" w:author="qubsys" w:date="2015-03-23T18:18:00Z"/>
                <w:rFonts w:ascii="Calibri" w:eastAsia="Times New Roman" w:hAnsi="Calibri" w:cs="Times New Roman"/>
                <w:color w:val="000000"/>
                <w:lang w:eastAsia="en-GB"/>
              </w:rPr>
            </w:pPr>
            <w:ins w:id="440" w:author="qubsys" w:date="2015-03-23T18:37:00Z">
              <w:r w:rsidRPr="00EA2A2E">
                <w:rPr>
                  <w:rFonts w:ascii="Calibri" w:eastAsia="Times New Roman" w:hAnsi="Calibri" w:cs="Times New Roman"/>
                  <w:color w:val="000000"/>
                  <w:lang w:eastAsia="en-GB"/>
                </w:rPr>
                <w:t>63</w:t>
              </w:r>
            </w:ins>
          </w:p>
        </w:tc>
        <w:tc>
          <w:tcPr>
            <w:tcW w:w="3138" w:type="dxa"/>
            <w:noWrap/>
            <w:tcPrChange w:id="441" w:author="qubsys" w:date="2015-03-23T18:26:00Z">
              <w:tcPr>
                <w:tcW w:w="3138" w:type="dxa"/>
                <w:noWrap/>
              </w:tcPr>
            </w:tcPrChange>
          </w:tcPr>
          <w:p w14:paraId="7810DC9A" w14:textId="79A1286C" w:rsidR="0040782E" w:rsidRPr="00EB25B6" w:rsidRDefault="0040782E" w:rsidP="003F56E1">
            <w:pPr>
              <w:cnfStyle w:val="000000100000" w:firstRow="0" w:lastRow="0" w:firstColumn="0" w:lastColumn="0" w:oddVBand="0" w:evenVBand="0" w:oddHBand="1" w:evenHBand="0" w:firstRowFirstColumn="0" w:firstRowLastColumn="0" w:lastRowFirstColumn="0" w:lastRowLastColumn="0"/>
              <w:rPr>
                <w:ins w:id="442" w:author="qubsys" w:date="2015-03-23T18:18:00Z"/>
                <w:rFonts w:ascii="Calibri" w:eastAsia="Times New Roman" w:hAnsi="Calibri" w:cs="Times New Roman"/>
                <w:color w:val="000000"/>
                <w:lang w:eastAsia="en-GB"/>
              </w:rPr>
            </w:pPr>
            <w:ins w:id="443" w:author="qubsys" w:date="2015-03-23T18:37:00Z">
              <w:r w:rsidRPr="00087AA7">
                <w:rPr>
                  <w:rFonts w:ascii="Calibri" w:eastAsia="Times New Roman" w:hAnsi="Calibri" w:cs="Times New Roman"/>
                  <w:color w:val="000000"/>
                  <w:lang w:eastAsia="en-GB"/>
                </w:rPr>
                <w:t>64</w:t>
              </w:r>
            </w:ins>
          </w:p>
        </w:tc>
      </w:tr>
      <w:tr w:rsidR="0040782E" w:rsidRPr="00EB25B6" w14:paraId="46081D6C" w14:textId="77777777" w:rsidTr="003F56E1">
        <w:tblPrEx>
          <w:tblLook w:val="04A0" w:firstRow="1" w:lastRow="0" w:firstColumn="1" w:lastColumn="0" w:noHBand="0" w:noVBand="1"/>
        </w:tblPrEx>
        <w:trPr>
          <w:trHeight w:val="300"/>
          <w:ins w:id="444" w:author="qubsys" w:date="2015-03-23T18:18: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2E21DFBA" w14:textId="77777777" w:rsidR="0040782E" w:rsidRPr="00EB25B6" w:rsidRDefault="0040782E" w:rsidP="003F56E1">
            <w:pPr>
              <w:rPr>
                <w:ins w:id="445" w:author="qubsys" w:date="2015-03-23T18:18:00Z"/>
                <w:rFonts w:ascii="Calibri" w:eastAsia="Times New Roman" w:hAnsi="Calibri" w:cs="Times New Roman"/>
                <w:b w:val="0"/>
                <w:color w:val="000000"/>
                <w:lang w:eastAsia="en-GB"/>
              </w:rPr>
            </w:pPr>
            <w:ins w:id="446" w:author="qubsys" w:date="2015-03-23T18:18:00Z">
              <w:r w:rsidRPr="00EB25B6">
                <w:rPr>
                  <w:rFonts w:ascii="Calibri" w:eastAsia="Times New Roman" w:hAnsi="Calibri" w:cs="Times New Roman"/>
                  <w:b w:val="0"/>
                  <w:color w:val="000000"/>
                  <w:lang w:eastAsia="en-GB"/>
                </w:rPr>
                <w:lastRenderedPageBreak/>
                <w:t>1.8</w:t>
              </w:r>
            </w:ins>
          </w:p>
        </w:tc>
        <w:tc>
          <w:tcPr>
            <w:tcW w:w="2745" w:type="dxa"/>
            <w:noWrap/>
            <w:hideMark/>
          </w:tcPr>
          <w:p w14:paraId="6490B789" w14:textId="2E286842" w:rsidR="0040782E" w:rsidRPr="00EB25B6" w:rsidRDefault="0040782E" w:rsidP="003F56E1">
            <w:pPr>
              <w:cnfStyle w:val="000000000000" w:firstRow="0" w:lastRow="0" w:firstColumn="0" w:lastColumn="0" w:oddVBand="0" w:evenVBand="0" w:oddHBand="0" w:evenHBand="0" w:firstRowFirstColumn="0" w:firstRowLastColumn="0" w:lastRowFirstColumn="0" w:lastRowLastColumn="0"/>
              <w:rPr>
                <w:ins w:id="447" w:author="qubsys" w:date="2015-03-23T18:18:00Z"/>
                <w:rFonts w:ascii="Calibri" w:eastAsia="Times New Roman" w:hAnsi="Calibri" w:cs="Times New Roman"/>
                <w:color w:val="000000"/>
                <w:lang w:eastAsia="en-GB"/>
              </w:rPr>
            </w:pPr>
            <w:ins w:id="448" w:author="qubsys" w:date="2015-03-23T18:37:00Z">
              <w:r w:rsidRPr="00EA2A2E">
                <w:rPr>
                  <w:rFonts w:ascii="Calibri" w:eastAsia="Times New Roman" w:hAnsi="Calibri" w:cs="Times New Roman"/>
                  <w:color w:val="000000"/>
                  <w:lang w:eastAsia="en-GB"/>
                </w:rPr>
                <w:t>63</w:t>
              </w:r>
            </w:ins>
          </w:p>
        </w:tc>
        <w:tc>
          <w:tcPr>
            <w:tcW w:w="3138" w:type="dxa"/>
            <w:noWrap/>
            <w:hideMark/>
          </w:tcPr>
          <w:p w14:paraId="1EDE023A" w14:textId="3698A096" w:rsidR="0040782E" w:rsidRPr="00EB25B6" w:rsidRDefault="0040782E" w:rsidP="003F56E1">
            <w:pPr>
              <w:cnfStyle w:val="000000000000" w:firstRow="0" w:lastRow="0" w:firstColumn="0" w:lastColumn="0" w:oddVBand="0" w:evenVBand="0" w:oddHBand="0" w:evenHBand="0" w:firstRowFirstColumn="0" w:firstRowLastColumn="0" w:lastRowFirstColumn="0" w:lastRowLastColumn="0"/>
              <w:rPr>
                <w:ins w:id="449" w:author="qubsys" w:date="2015-03-23T18:18:00Z"/>
                <w:rFonts w:ascii="Calibri" w:eastAsia="Times New Roman" w:hAnsi="Calibri" w:cs="Times New Roman"/>
                <w:color w:val="000000"/>
                <w:lang w:eastAsia="en-GB"/>
              </w:rPr>
            </w:pPr>
            <w:ins w:id="450" w:author="qubsys" w:date="2015-03-23T18:37:00Z">
              <w:r w:rsidRPr="00087AA7">
                <w:rPr>
                  <w:rFonts w:ascii="Calibri" w:eastAsia="Times New Roman" w:hAnsi="Calibri" w:cs="Times New Roman"/>
                  <w:color w:val="000000"/>
                  <w:lang w:eastAsia="en-GB"/>
                </w:rPr>
                <w:t>64</w:t>
              </w:r>
            </w:ins>
          </w:p>
        </w:tc>
      </w:tr>
      <w:tr w:rsidR="007D702E" w:rsidRPr="00EB25B6" w14:paraId="6552F475"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451" w:author="qubsys" w:date="2015-03-23T18:18: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405D9479" w14:textId="77777777" w:rsidR="00445850" w:rsidRPr="00EB25B6" w:rsidRDefault="00445850" w:rsidP="003F56E1">
            <w:pPr>
              <w:rPr>
                <w:ins w:id="452" w:author="qubsys" w:date="2015-03-23T18:18:00Z"/>
                <w:rFonts w:ascii="Calibri" w:eastAsia="Times New Roman" w:hAnsi="Calibri" w:cs="Times New Roman"/>
                <w:b w:val="0"/>
                <w:color w:val="000000"/>
                <w:lang w:eastAsia="en-GB"/>
              </w:rPr>
            </w:pPr>
            <w:ins w:id="453" w:author="qubsys" w:date="2015-03-23T18:18:00Z">
              <w:r w:rsidRPr="00EB25B6">
                <w:rPr>
                  <w:rFonts w:ascii="Calibri" w:eastAsia="Times New Roman" w:hAnsi="Calibri" w:cs="Times New Roman"/>
                  <w:b w:val="0"/>
                  <w:color w:val="000000"/>
                  <w:lang w:eastAsia="en-GB"/>
                </w:rPr>
                <w:t>1.9</w:t>
              </w:r>
            </w:ins>
          </w:p>
        </w:tc>
        <w:tc>
          <w:tcPr>
            <w:tcW w:w="2745" w:type="dxa"/>
            <w:noWrap/>
            <w:hideMark/>
          </w:tcPr>
          <w:p w14:paraId="6115B06F" w14:textId="18555CCE" w:rsidR="00445850" w:rsidRPr="00EB25B6" w:rsidRDefault="0040782E" w:rsidP="003F56E1">
            <w:pPr>
              <w:cnfStyle w:val="000000100000" w:firstRow="0" w:lastRow="0" w:firstColumn="0" w:lastColumn="0" w:oddVBand="0" w:evenVBand="0" w:oddHBand="1" w:evenHBand="0" w:firstRowFirstColumn="0" w:firstRowLastColumn="0" w:lastRowFirstColumn="0" w:lastRowLastColumn="0"/>
              <w:rPr>
                <w:ins w:id="454" w:author="qubsys" w:date="2015-03-23T18:18:00Z"/>
                <w:rFonts w:ascii="Calibri" w:eastAsia="Times New Roman" w:hAnsi="Calibri" w:cs="Times New Roman"/>
                <w:color w:val="000000"/>
                <w:lang w:eastAsia="en-GB"/>
              </w:rPr>
            </w:pPr>
            <w:ins w:id="455" w:author="qubsys" w:date="2015-03-23T18:37:00Z">
              <w:r>
                <w:rPr>
                  <w:rFonts w:ascii="Calibri" w:eastAsia="Times New Roman" w:hAnsi="Calibri" w:cs="Times New Roman"/>
                  <w:color w:val="000000"/>
                  <w:lang w:eastAsia="en-GB"/>
                </w:rPr>
                <w:t>69</w:t>
              </w:r>
            </w:ins>
          </w:p>
        </w:tc>
        <w:tc>
          <w:tcPr>
            <w:tcW w:w="3138" w:type="dxa"/>
            <w:noWrap/>
            <w:hideMark/>
          </w:tcPr>
          <w:p w14:paraId="181E814C" w14:textId="1DD61B29" w:rsidR="00445850" w:rsidRPr="00EB25B6" w:rsidRDefault="0040782E" w:rsidP="003F56E1">
            <w:pPr>
              <w:cnfStyle w:val="000000100000" w:firstRow="0" w:lastRow="0" w:firstColumn="0" w:lastColumn="0" w:oddVBand="0" w:evenVBand="0" w:oddHBand="1" w:evenHBand="0" w:firstRowFirstColumn="0" w:firstRowLastColumn="0" w:lastRowFirstColumn="0" w:lastRowLastColumn="0"/>
              <w:rPr>
                <w:ins w:id="456" w:author="qubsys" w:date="2015-03-23T18:18:00Z"/>
                <w:rFonts w:ascii="Calibri" w:eastAsia="Times New Roman" w:hAnsi="Calibri" w:cs="Times New Roman"/>
                <w:color w:val="000000"/>
                <w:lang w:eastAsia="en-GB"/>
              </w:rPr>
            </w:pPr>
            <w:ins w:id="457" w:author="qubsys" w:date="2015-03-23T18:37:00Z">
              <w:r>
                <w:rPr>
                  <w:rFonts w:ascii="Calibri" w:eastAsia="Times New Roman" w:hAnsi="Calibri" w:cs="Times New Roman"/>
                  <w:color w:val="000000"/>
                  <w:lang w:eastAsia="en-GB"/>
                </w:rPr>
                <w:t>81</w:t>
              </w:r>
            </w:ins>
          </w:p>
        </w:tc>
      </w:tr>
      <w:tr w:rsidR="0040782E" w:rsidRPr="00EB25B6" w14:paraId="308EA93C" w14:textId="77777777" w:rsidTr="003F56E1">
        <w:tblPrEx>
          <w:tblLook w:val="04A0" w:firstRow="1" w:lastRow="0" w:firstColumn="1" w:lastColumn="0" w:noHBand="0" w:noVBand="1"/>
        </w:tblPrEx>
        <w:trPr>
          <w:trHeight w:val="300"/>
          <w:ins w:id="458" w:author="qubsys" w:date="2015-03-23T18:38:00Z"/>
        </w:trPr>
        <w:tc>
          <w:tcPr>
            <w:cnfStyle w:val="001000000000" w:firstRow="0" w:lastRow="0" w:firstColumn="1" w:lastColumn="0" w:oddVBand="0" w:evenVBand="0" w:oddHBand="0" w:evenHBand="0" w:firstRowFirstColumn="0" w:firstRowLastColumn="0" w:lastRowFirstColumn="0" w:lastRowLastColumn="0"/>
            <w:tcW w:w="3133" w:type="dxa"/>
            <w:noWrap/>
          </w:tcPr>
          <w:p w14:paraId="7F3F0312" w14:textId="6BFF36CA" w:rsidR="0040782E" w:rsidRPr="00EB25B6" w:rsidRDefault="0040782E" w:rsidP="003F56E1">
            <w:pPr>
              <w:rPr>
                <w:ins w:id="459" w:author="qubsys" w:date="2015-03-23T18:38:00Z"/>
                <w:rFonts w:ascii="Calibri" w:eastAsia="Times New Roman" w:hAnsi="Calibri" w:cs="Times New Roman"/>
                <w:b w:val="0"/>
                <w:color w:val="000000"/>
                <w:lang w:eastAsia="en-GB"/>
              </w:rPr>
            </w:pPr>
            <w:ins w:id="460" w:author="qubsys" w:date="2015-03-23T18:38:00Z">
              <w:r>
                <w:rPr>
                  <w:rFonts w:ascii="Calibri" w:eastAsia="Times New Roman" w:hAnsi="Calibri" w:cs="Times New Roman"/>
                  <w:b w:val="0"/>
                  <w:color w:val="000000"/>
                  <w:lang w:eastAsia="en-GB"/>
                </w:rPr>
                <w:t>2.0</w:t>
              </w:r>
            </w:ins>
          </w:p>
        </w:tc>
        <w:tc>
          <w:tcPr>
            <w:tcW w:w="2745" w:type="dxa"/>
            <w:noWrap/>
          </w:tcPr>
          <w:p w14:paraId="2F65C40C" w14:textId="38E5D4FA" w:rsidR="0040782E" w:rsidRDefault="0040782E" w:rsidP="003F56E1">
            <w:pPr>
              <w:cnfStyle w:val="000000000000" w:firstRow="0" w:lastRow="0" w:firstColumn="0" w:lastColumn="0" w:oddVBand="0" w:evenVBand="0" w:oddHBand="0" w:evenHBand="0" w:firstRowFirstColumn="0" w:firstRowLastColumn="0" w:lastRowFirstColumn="0" w:lastRowLastColumn="0"/>
              <w:rPr>
                <w:ins w:id="461" w:author="qubsys" w:date="2015-03-23T18:38:00Z"/>
                <w:rFonts w:ascii="Calibri" w:eastAsia="Times New Roman" w:hAnsi="Calibri" w:cs="Times New Roman"/>
                <w:color w:val="000000"/>
                <w:lang w:eastAsia="en-GB"/>
              </w:rPr>
            </w:pPr>
            <w:ins w:id="462" w:author="qubsys" w:date="2015-03-23T18:40:00Z">
              <w:r>
                <w:rPr>
                  <w:rFonts w:ascii="Calibri" w:eastAsia="Times New Roman" w:hAnsi="Calibri" w:cs="Times New Roman"/>
                  <w:color w:val="000000"/>
                  <w:lang w:eastAsia="en-GB"/>
                </w:rPr>
                <w:t>50</w:t>
              </w:r>
            </w:ins>
          </w:p>
        </w:tc>
        <w:tc>
          <w:tcPr>
            <w:tcW w:w="3138" w:type="dxa"/>
            <w:noWrap/>
          </w:tcPr>
          <w:p w14:paraId="6E1ED999" w14:textId="64283C61" w:rsidR="0040782E" w:rsidRDefault="0040782E" w:rsidP="003F56E1">
            <w:pPr>
              <w:cnfStyle w:val="000000000000" w:firstRow="0" w:lastRow="0" w:firstColumn="0" w:lastColumn="0" w:oddVBand="0" w:evenVBand="0" w:oddHBand="0" w:evenHBand="0" w:firstRowFirstColumn="0" w:firstRowLastColumn="0" w:lastRowFirstColumn="0" w:lastRowLastColumn="0"/>
              <w:rPr>
                <w:ins w:id="463" w:author="qubsys" w:date="2015-03-23T18:38:00Z"/>
                <w:rFonts w:ascii="Calibri" w:eastAsia="Times New Roman" w:hAnsi="Calibri" w:cs="Times New Roman"/>
                <w:color w:val="000000"/>
                <w:lang w:eastAsia="en-GB"/>
              </w:rPr>
            </w:pPr>
            <w:ins w:id="464" w:author="qubsys" w:date="2015-03-23T18:40:00Z">
              <w:r>
                <w:rPr>
                  <w:rFonts w:ascii="Calibri" w:eastAsia="Times New Roman" w:hAnsi="Calibri" w:cs="Times New Roman"/>
                  <w:color w:val="000000"/>
                  <w:lang w:eastAsia="en-GB"/>
                </w:rPr>
                <w:t>56</w:t>
              </w:r>
            </w:ins>
          </w:p>
        </w:tc>
      </w:tr>
    </w:tbl>
    <w:p w14:paraId="3A37B9E6" w14:textId="0254F374" w:rsidR="00394F88" w:rsidRPr="000E2D45" w:rsidRDefault="00394F88">
      <w:pPr>
        <w:rPr>
          <w:ins w:id="465" w:author="qubsys" w:date="2015-03-23T17:27:00Z"/>
          <w:rPrChange w:id="466" w:author="qubsys" w:date="2015-03-23T17:58:00Z">
            <w:rPr>
              <w:ins w:id="467" w:author="qubsys" w:date="2015-03-23T17:27:00Z"/>
              <w:color w:val="2E74B5" w:themeColor="accent1" w:themeShade="BF"/>
              <w:sz w:val="28"/>
              <w:szCs w:val="28"/>
            </w:rPr>
          </w:rPrChange>
        </w:rPr>
      </w:pPr>
    </w:p>
    <w:p w14:paraId="1D65B88B" w14:textId="77777777" w:rsidR="005323EF" w:rsidRDefault="0040782E">
      <w:pPr>
        <w:rPr>
          <w:ins w:id="468" w:author="qubsys" w:date="2015-03-23T18:49:00Z"/>
        </w:rPr>
      </w:pPr>
      <w:ins w:id="469" w:author="qubsys" w:date="2015-03-23T18:40:00Z">
        <w:r>
          <w:t xml:space="preserve">As we can see our default system value where </w:t>
        </w:r>
      </w:ins>
      <w:ins w:id="470" w:author="qubsys" w:date="2015-03-23T18:42:00Z">
        <w:r>
          <w:t xml:space="preserve">α = 1 actually produces </w:t>
        </w:r>
      </w:ins>
      <w:ins w:id="471" w:author="qubsys" w:date="2015-03-23T18:43:00Z">
        <w:r w:rsidR="005323EF">
          <w:t xml:space="preserve">accuracy of 88% and a true accuracy of 92%. This therefore shall be the value we pass into our </w:t>
        </w:r>
        <w:proofErr w:type="spellStart"/>
        <w:r w:rsidR="005323EF">
          <w:t>Segmenter</w:t>
        </w:r>
      </w:ins>
      <w:proofErr w:type="spellEnd"/>
      <w:ins w:id="472" w:author="qubsys" w:date="2015-03-23T18:46:00Z">
        <w:r w:rsidR="005323EF">
          <w:t xml:space="preserve"> from now on. </w:t>
        </w:r>
      </w:ins>
    </w:p>
    <w:p w14:paraId="06E37B29" w14:textId="24BC714A" w:rsidR="00394F88" w:rsidRPr="0040782E" w:rsidRDefault="005323EF">
      <w:pPr>
        <w:rPr>
          <w:ins w:id="473" w:author="qubsys" w:date="2015-03-23T17:27:00Z"/>
          <w:rPrChange w:id="474" w:author="qubsys" w:date="2015-03-23T18:40:00Z">
            <w:rPr>
              <w:ins w:id="475" w:author="qubsys" w:date="2015-03-23T17:27:00Z"/>
              <w:color w:val="2E74B5" w:themeColor="accent1" w:themeShade="BF"/>
              <w:sz w:val="28"/>
              <w:szCs w:val="28"/>
            </w:rPr>
          </w:rPrChange>
        </w:rPr>
      </w:pPr>
      <w:ins w:id="476" w:author="qubsys" w:date="2015-03-23T18:48:00Z">
        <w:r>
          <w:t xml:space="preserve">For proof that the Sobel Mask is best for performing edge extraction I can compare the results from using the </w:t>
        </w:r>
        <w:r w:rsidRPr="003F56E1">
          <w:rPr>
            <w:b/>
            <w:rPrChange w:id="477" w:author="Raymond" w:date="2015-03-23T21:07:00Z">
              <w:rPr/>
            </w:rPrChange>
          </w:rPr>
          <w:t>Prewitt</w:t>
        </w:r>
        <w:r>
          <w:t xml:space="preserve"> </w:t>
        </w:r>
      </w:ins>
      <w:ins w:id="478" w:author="qubsys" w:date="2015-03-23T18:49:00Z">
        <w:r>
          <w:t>masks for edge extraction</w:t>
        </w:r>
      </w:ins>
    </w:p>
    <w:tbl>
      <w:tblPr>
        <w:tblStyle w:val="GridTable4Accent5"/>
        <w:tblW w:w="0" w:type="auto"/>
        <w:tblLook w:val="0420" w:firstRow="1" w:lastRow="0" w:firstColumn="0" w:lastColumn="0" w:noHBand="0" w:noVBand="1"/>
      </w:tblPr>
      <w:tblGrid>
        <w:gridCol w:w="3133"/>
        <w:gridCol w:w="2745"/>
        <w:gridCol w:w="3138"/>
        <w:tblGridChange w:id="479">
          <w:tblGrid>
            <w:gridCol w:w="3133"/>
            <w:gridCol w:w="2745"/>
            <w:gridCol w:w="3138"/>
          </w:tblGrid>
        </w:tblGridChange>
      </w:tblGrid>
      <w:tr w:rsidR="005323EF" w14:paraId="0FBC4157" w14:textId="77777777" w:rsidTr="003F56E1">
        <w:trPr>
          <w:cnfStyle w:val="100000000000" w:firstRow="1" w:lastRow="0" w:firstColumn="0" w:lastColumn="0" w:oddVBand="0" w:evenVBand="0" w:oddHBand="0" w:evenHBand="0" w:firstRowFirstColumn="0" w:firstRowLastColumn="0" w:lastRowFirstColumn="0" w:lastRowLastColumn="0"/>
          <w:ins w:id="480" w:author="qubsys" w:date="2015-03-23T18:49:00Z"/>
        </w:trPr>
        <w:tc>
          <w:tcPr>
            <w:tcW w:w="3133" w:type="dxa"/>
          </w:tcPr>
          <w:p w14:paraId="5AF833E0" w14:textId="77777777" w:rsidR="005323EF" w:rsidRDefault="005323EF" w:rsidP="003F56E1">
            <w:pPr>
              <w:rPr>
                <w:ins w:id="481" w:author="qubsys" w:date="2015-03-23T18:49:00Z"/>
              </w:rPr>
            </w:pPr>
            <w:ins w:id="482" w:author="qubsys" w:date="2015-03-23T18:49:00Z">
              <w:r>
                <w:t>Technique</w:t>
              </w:r>
            </w:ins>
          </w:p>
        </w:tc>
        <w:tc>
          <w:tcPr>
            <w:tcW w:w="2745" w:type="dxa"/>
          </w:tcPr>
          <w:p w14:paraId="7EEAF62F" w14:textId="77777777" w:rsidR="005323EF" w:rsidRDefault="005323EF" w:rsidP="003F56E1">
            <w:pPr>
              <w:rPr>
                <w:ins w:id="483" w:author="qubsys" w:date="2015-03-23T18:49:00Z"/>
              </w:rPr>
            </w:pPr>
            <w:ins w:id="484" w:author="qubsys" w:date="2015-03-23T18:49:00Z">
              <w:r>
                <w:t>Accuracy (%)</w:t>
              </w:r>
            </w:ins>
          </w:p>
        </w:tc>
        <w:tc>
          <w:tcPr>
            <w:tcW w:w="3138" w:type="dxa"/>
          </w:tcPr>
          <w:p w14:paraId="16F352CD" w14:textId="77777777" w:rsidR="005323EF" w:rsidRDefault="005323EF" w:rsidP="003F56E1">
            <w:pPr>
              <w:rPr>
                <w:ins w:id="485" w:author="qubsys" w:date="2015-03-23T18:49:00Z"/>
              </w:rPr>
            </w:pPr>
            <w:ins w:id="486" w:author="qubsys" w:date="2015-03-23T18:49:00Z">
              <w:r>
                <w:t>True Accuracy (%)</w:t>
              </w:r>
            </w:ins>
          </w:p>
        </w:tc>
      </w:tr>
      <w:tr w:rsidR="005323EF" w:rsidRPr="00006999" w14:paraId="1D8B2F0D"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487" w:author="qubsys" w:date="2015-03-23T18:49:00Z"/>
        </w:trPr>
        <w:tc>
          <w:tcPr>
            <w:cnfStyle w:val="001000000000" w:firstRow="0" w:lastRow="0" w:firstColumn="1" w:lastColumn="0" w:oddVBand="0" w:evenVBand="0" w:oddHBand="0" w:evenHBand="0" w:firstRowFirstColumn="0" w:firstRowLastColumn="0" w:lastRowFirstColumn="0" w:lastRowLastColumn="0"/>
            <w:tcW w:w="9016" w:type="dxa"/>
            <w:gridSpan w:val="3"/>
            <w:noWrap/>
          </w:tcPr>
          <w:p w14:paraId="4423694B" w14:textId="77777777" w:rsidR="005323EF" w:rsidRPr="00006999" w:rsidRDefault="005323EF" w:rsidP="003F56E1">
            <w:pPr>
              <w:rPr>
                <w:ins w:id="488" w:author="qubsys" w:date="2015-03-23T18:49:00Z"/>
                <w:rFonts w:ascii="Calibri" w:eastAsia="Times New Roman" w:hAnsi="Calibri" w:cs="Times New Roman"/>
                <w:b w:val="0"/>
                <w:bCs w:val="0"/>
                <w:color w:val="000000"/>
                <w:lang w:eastAsia="en-GB"/>
              </w:rPr>
            </w:pPr>
            <w:ins w:id="489" w:author="qubsys" w:date="2015-03-23T18:49:00Z">
              <w:r w:rsidRPr="00006999">
                <w:rPr>
                  <w:rFonts w:ascii="Calibri" w:eastAsia="Times New Roman" w:hAnsi="Calibri" w:cs="Times New Roman"/>
                  <w:b w:val="0"/>
                  <w:bCs w:val="0"/>
                  <w:color w:val="000000"/>
                  <w:lang w:eastAsia="en-GB"/>
                </w:rPr>
                <w:t xml:space="preserve">The following all refer to the </w:t>
              </w:r>
              <w:r>
                <w:rPr>
                  <w:rFonts w:ascii="Calibri" w:eastAsia="Times New Roman" w:hAnsi="Calibri" w:cs="Times New Roman"/>
                  <w:b w:val="0"/>
                  <w:bCs w:val="0"/>
                  <w:color w:val="000000"/>
                  <w:lang w:eastAsia="en-GB"/>
                </w:rPr>
                <w:t xml:space="preserve">Automatic </w:t>
              </w:r>
              <w:proofErr w:type="spellStart"/>
              <w:r>
                <w:rPr>
                  <w:rFonts w:ascii="Calibri" w:eastAsia="Times New Roman" w:hAnsi="Calibri" w:cs="Times New Roman"/>
                  <w:b w:val="0"/>
                  <w:bCs w:val="0"/>
                  <w:color w:val="000000"/>
                  <w:lang w:eastAsia="en-GB"/>
                </w:rPr>
                <w:t>thresholding</w:t>
              </w:r>
              <w:proofErr w:type="spellEnd"/>
              <w:r>
                <w:rPr>
                  <w:rFonts w:ascii="Calibri" w:eastAsia="Times New Roman" w:hAnsi="Calibri" w:cs="Times New Roman"/>
                  <w:b w:val="0"/>
                  <w:bCs w:val="0"/>
                  <w:color w:val="000000"/>
                  <w:lang w:eastAsia="en-GB"/>
                </w:rPr>
                <w:t xml:space="preserve"> </w:t>
              </w:r>
              <w:r w:rsidRPr="00006999">
                <w:rPr>
                  <w:rFonts w:ascii="Calibri" w:eastAsia="Times New Roman" w:hAnsi="Calibri" w:cs="Times New Roman"/>
                  <w:b w:val="0"/>
                  <w:bCs w:val="0"/>
                  <w:color w:val="000000"/>
                  <w:lang w:eastAsia="en-GB"/>
                </w:rPr>
                <w:t xml:space="preserve"> with “Technique”</w:t>
              </w:r>
              <w:r>
                <w:rPr>
                  <w:rFonts w:ascii="Calibri" w:eastAsia="Times New Roman" w:hAnsi="Calibri" w:cs="Times New Roman"/>
                  <w:b w:val="0"/>
                  <w:bCs w:val="0"/>
                  <w:color w:val="000000"/>
                  <w:lang w:eastAsia="en-GB"/>
                </w:rPr>
                <w:t xml:space="preserve"> being the value </w:t>
              </w:r>
              <w:r w:rsidRPr="00386861">
                <w:rPr>
                  <w:rFonts w:ascii="Calibri" w:eastAsia="Times New Roman" w:hAnsi="Calibri" w:cs="Times New Roman"/>
                  <w:bCs w:val="0"/>
                  <w:color w:val="000000"/>
                  <w:lang w:eastAsia="en-GB"/>
                </w:rPr>
                <w:t>α</w:t>
              </w:r>
            </w:ins>
          </w:p>
        </w:tc>
      </w:tr>
      <w:tr w:rsidR="005323EF" w:rsidRPr="00EB25B6" w14:paraId="609DB453" w14:textId="77777777" w:rsidTr="003F56E1">
        <w:tblPrEx>
          <w:tblLook w:val="04A0" w:firstRow="1" w:lastRow="0" w:firstColumn="1" w:lastColumn="0" w:noHBand="0" w:noVBand="1"/>
        </w:tblPrEx>
        <w:trPr>
          <w:trHeight w:val="300"/>
          <w:ins w:id="490"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7F98C02A" w14:textId="77777777" w:rsidR="005323EF" w:rsidRDefault="005323EF" w:rsidP="003F56E1">
            <w:pPr>
              <w:rPr>
                <w:ins w:id="491" w:author="qubsys" w:date="2015-03-23T18:49:00Z"/>
                <w:rFonts w:ascii="Calibri" w:eastAsia="Times New Roman" w:hAnsi="Calibri" w:cs="Times New Roman"/>
                <w:b w:val="0"/>
                <w:color w:val="000000"/>
                <w:lang w:eastAsia="en-GB"/>
              </w:rPr>
            </w:pPr>
            <w:ins w:id="492" w:author="qubsys" w:date="2015-03-23T18:49:00Z">
              <w:r>
                <w:rPr>
                  <w:rFonts w:ascii="Calibri" w:eastAsia="Times New Roman" w:hAnsi="Calibri" w:cs="Times New Roman"/>
                  <w:b w:val="0"/>
                  <w:color w:val="000000"/>
                  <w:lang w:eastAsia="en-GB"/>
                </w:rPr>
                <w:t>-2.0</w:t>
              </w:r>
            </w:ins>
          </w:p>
        </w:tc>
        <w:tc>
          <w:tcPr>
            <w:tcW w:w="2745" w:type="dxa"/>
            <w:noWrap/>
          </w:tcPr>
          <w:p w14:paraId="2210FF2D" w14:textId="2D0FFD98"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ins w:id="493" w:author="qubsys" w:date="2015-03-23T18:49:00Z"/>
                <w:rFonts w:ascii="Calibri" w:eastAsia="Times New Roman" w:hAnsi="Calibri" w:cs="Times New Roman"/>
                <w:color w:val="000000"/>
                <w:lang w:eastAsia="en-GB"/>
              </w:rPr>
            </w:pPr>
            <w:ins w:id="494" w:author="Raymond" w:date="2015-03-23T21:49:00Z">
              <w:r>
                <w:rPr>
                  <w:rFonts w:ascii="Calibri" w:eastAsia="Times New Roman" w:hAnsi="Calibri" w:cs="Times New Roman"/>
                  <w:color w:val="000000"/>
                  <w:lang w:eastAsia="en-GB"/>
                </w:rPr>
                <w:t>81</w:t>
              </w:r>
            </w:ins>
          </w:p>
        </w:tc>
        <w:tc>
          <w:tcPr>
            <w:tcW w:w="3138" w:type="dxa"/>
            <w:noWrap/>
          </w:tcPr>
          <w:p w14:paraId="011A14D4" w14:textId="63DF7699"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ins w:id="495" w:author="qubsys" w:date="2015-03-23T18:49:00Z"/>
                <w:rFonts w:ascii="Calibri" w:eastAsia="Times New Roman" w:hAnsi="Calibri" w:cs="Times New Roman"/>
                <w:color w:val="000000"/>
                <w:lang w:eastAsia="en-GB"/>
              </w:rPr>
            </w:pPr>
            <w:ins w:id="496" w:author="Raymond" w:date="2015-03-23T21:49:00Z">
              <w:r>
                <w:rPr>
                  <w:rFonts w:ascii="Calibri" w:eastAsia="Times New Roman" w:hAnsi="Calibri" w:cs="Times New Roman"/>
                  <w:color w:val="000000"/>
                  <w:lang w:eastAsia="en-GB"/>
                </w:rPr>
                <w:t>50</w:t>
              </w:r>
            </w:ins>
          </w:p>
        </w:tc>
      </w:tr>
      <w:tr w:rsidR="00174CD3" w:rsidRPr="00EB25B6" w14:paraId="2C4B799E"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497"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1D1BAD8C" w14:textId="77777777" w:rsidR="00174CD3" w:rsidRDefault="00174CD3" w:rsidP="003F56E1">
            <w:pPr>
              <w:rPr>
                <w:ins w:id="498" w:author="qubsys" w:date="2015-03-23T18:49:00Z"/>
                <w:rFonts w:ascii="Calibri" w:eastAsia="Times New Roman" w:hAnsi="Calibri" w:cs="Times New Roman"/>
                <w:b w:val="0"/>
                <w:color w:val="000000"/>
                <w:lang w:eastAsia="en-GB"/>
              </w:rPr>
            </w:pPr>
            <w:ins w:id="499" w:author="qubsys" w:date="2015-03-23T18:49:00Z">
              <w:r>
                <w:rPr>
                  <w:rFonts w:ascii="Calibri" w:eastAsia="Times New Roman" w:hAnsi="Calibri" w:cs="Times New Roman"/>
                  <w:b w:val="0"/>
                  <w:color w:val="000000"/>
                  <w:lang w:eastAsia="en-GB"/>
                </w:rPr>
                <w:t>-1.9</w:t>
              </w:r>
            </w:ins>
          </w:p>
        </w:tc>
        <w:tc>
          <w:tcPr>
            <w:tcW w:w="2745" w:type="dxa"/>
            <w:noWrap/>
          </w:tcPr>
          <w:p w14:paraId="49DD872F" w14:textId="3301C39C"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500" w:author="qubsys" w:date="2015-03-23T18:49:00Z"/>
                <w:rFonts w:ascii="Calibri" w:eastAsia="Times New Roman" w:hAnsi="Calibri" w:cs="Times New Roman"/>
                <w:color w:val="000000"/>
                <w:lang w:eastAsia="en-GB"/>
              </w:rPr>
            </w:pPr>
            <w:ins w:id="501" w:author="Raymond" w:date="2015-03-23T21:49:00Z">
              <w:r>
                <w:rPr>
                  <w:rFonts w:ascii="Calibri" w:eastAsia="Times New Roman" w:hAnsi="Calibri" w:cs="Times New Roman"/>
                  <w:color w:val="000000"/>
                  <w:lang w:eastAsia="en-GB"/>
                </w:rPr>
                <w:t>81</w:t>
              </w:r>
            </w:ins>
          </w:p>
        </w:tc>
        <w:tc>
          <w:tcPr>
            <w:tcW w:w="3138" w:type="dxa"/>
            <w:noWrap/>
          </w:tcPr>
          <w:p w14:paraId="5298002C" w14:textId="1292D2F8"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502" w:author="qubsys" w:date="2015-03-23T18:49:00Z"/>
                <w:rFonts w:ascii="Calibri" w:eastAsia="Times New Roman" w:hAnsi="Calibri" w:cs="Times New Roman"/>
                <w:color w:val="000000"/>
                <w:lang w:eastAsia="en-GB"/>
              </w:rPr>
            </w:pPr>
            <w:ins w:id="503" w:author="Raymond" w:date="2015-03-23T21:49:00Z">
              <w:r w:rsidRPr="004C1ED6">
                <w:rPr>
                  <w:rFonts w:ascii="Calibri" w:eastAsia="Times New Roman" w:hAnsi="Calibri" w:cs="Times New Roman"/>
                  <w:color w:val="000000"/>
                  <w:lang w:eastAsia="en-GB"/>
                </w:rPr>
                <w:t>50</w:t>
              </w:r>
            </w:ins>
          </w:p>
        </w:tc>
      </w:tr>
      <w:tr w:rsidR="00174CD3" w:rsidRPr="00EB25B6" w14:paraId="41EF9F56" w14:textId="77777777" w:rsidTr="003F56E1">
        <w:tblPrEx>
          <w:tblLook w:val="04A0" w:firstRow="1" w:lastRow="0" w:firstColumn="1" w:lastColumn="0" w:noHBand="0" w:noVBand="1"/>
        </w:tblPrEx>
        <w:trPr>
          <w:trHeight w:val="300"/>
          <w:ins w:id="504"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66856FDF" w14:textId="77777777" w:rsidR="00174CD3" w:rsidRDefault="00174CD3" w:rsidP="003F56E1">
            <w:pPr>
              <w:rPr>
                <w:ins w:id="505" w:author="qubsys" w:date="2015-03-23T18:49:00Z"/>
                <w:rFonts w:ascii="Calibri" w:eastAsia="Times New Roman" w:hAnsi="Calibri" w:cs="Times New Roman"/>
                <w:b w:val="0"/>
                <w:color w:val="000000"/>
                <w:lang w:eastAsia="en-GB"/>
              </w:rPr>
            </w:pPr>
            <w:ins w:id="506" w:author="qubsys" w:date="2015-03-23T18:49:00Z">
              <w:r>
                <w:rPr>
                  <w:rFonts w:ascii="Calibri" w:eastAsia="Times New Roman" w:hAnsi="Calibri" w:cs="Times New Roman"/>
                  <w:b w:val="0"/>
                  <w:color w:val="000000"/>
                  <w:lang w:eastAsia="en-GB"/>
                </w:rPr>
                <w:t>-1.8</w:t>
              </w:r>
            </w:ins>
          </w:p>
        </w:tc>
        <w:tc>
          <w:tcPr>
            <w:tcW w:w="2745" w:type="dxa"/>
            <w:noWrap/>
          </w:tcPr>
          <w:p w14:paraId="2821B72C" w14:textId="65BA128F"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507" w:author="qubsys" w:date="2015-03-23T18:49:00Z"/>
                <w:rFonts w:ascii="Calibri" w:eastAsia="Times New Roman" w:hAnsi="Calibri" w:cs="Times New Roman"/>
                <w:color w:val="000000"/>
                <w:lang w:eastAsia="en-GB"/>
              </w:rPr>
            </w:pPr>
            <w:ins w:id="508" w:author="Raymond" w:date="2015-03-23T21:49:00Z">
              <w:r>
                <w:rPr>
                  <w:rFonts w:ascii="Calibri" w:eastAsia="Times New Roman" w:hAnsi="Calibri" w:cs="Times New Roman"/>
                  <w:color w:val="000000"/>
                  <w:lang w:eastAsia="en-GB"/>
                </w:rPr>
                <w:t>81</w:t>
              </w:r>
            </w:ins>
          </w:p>
        </w:tc>
        <w:tc>
          <w:tcPr>
            <w:tcW w:w="3138" w:type="dxa"/>
            <w:noWrap/>
          </w:tcPr>
          <w:p w14:paraId="307CE1CF" w14:textId="25B4306A"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509" w:author="qubsys" w:date="2015-03-23T18:49:00Z"/>
                <w:rFonts w:ascii="Calibri" w:eastAsia="Times New Roman" w:hAnsi="Calibri" w:cs="Times New Roman"/>
                <w:color w:val="000000"/>
                <w:lang w:eastAsia="en-GB"/>
              </w:rPr>
            </w:pPr>
            <w:ins w:id="510" w:author="Raymond" w:date="2015-03-23T21:49:00Z">
              <w:r w:rsidRPr="004C1ED6">
                <w:rPr>
                  <w:rFonts w:ascii="Calibri" w:eastAsia="Times New Roman" w:hAnsi="Calibri" w:cs="Times New Roman"/>
                  <w:color w:val="000000"/>
                  <w:lang w:eastAsia="en-GB"/>
                </w:rPr>
                <w:t>50</w:t>
              </w:r>
            </w:ins>
          </w:p>
        </w:tc>
      </w:tr>
      <w:tr w:rsidR="00174CD3" w:rsidRPr="00EB25B6" w14:paraId="769FBD18"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511"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20C0779E" w14:textId="77777777" w:rsidR="00174CD3" w:rsidRDefault="00174CD3" w:rsidP="003F56E1">
            <w:pPr>
              <w:rPr>
                <w:ins w:id="512" w:author="qubsys" w:date="2015-03-23T18:49:00Z"/>
                <w:rFonts w:ascii="Calibri" w:eastAsia="Times New Roman" w:hAnsi="Calibri" w:cs="Times New Roman"/>
                <w:b w:val="0"/>
                <w:color w:val="000000"/>
                <w:lang w:eastAsia="en-GB"/>
              </w:rPr>
            </w:pPr>
            <w:ins w:id="513" w:author="qubsys" w:date="2015-03-23T18:49:00Z">
              <w:r>
                <w:rPr>
                  <w:rFonts w:ascii="Calibri" w:eastAsia="Times New Roman" w:hAnsi="Calibri" w:cs="Times New Roman"/>
                  <w:b w:val="0"/>
                  <w:color w:val="000000"/>
                  <w:lang w:eastAsia="en-GB"/>
                </w:rPr>
                <w:t>-1.7</w:t>
              </w:r>
            </w:ins>
          </w:p>
        </w:tc>
        <w:tc>
          <w:tcPr>
            <w:tcW w:w="2745" w:type="dxa"/>
            <w:noWrap/>
          </w:tcPr>
          <w:p w14:paraId="12B9A5EB" w14:textId="2E66DE74"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514" w:author="qubsys" w:date="2015-03-23T18:49:00Z"/>
                <w:rFonts w:ascii="Calibri" w:eastAsia="Times New Roman" w:hAnsi="Calibri" w:cs="Times New Roman"/>
                <w:color w:val="000000"/>
                <w:lang w:eastAsia="en-GB"/>
              </w:rPr>
            </w:pPr>
            <w:ins w:id="515" w:author="Raymond" w:date="2015-03-23T21:49:00Z">
              <w:r>
                <w:rPr>
                  <w:rFonts w:ascii="Calibri" w:eastAsia="Times New Roman" w:hAnsi="Calibri" w:cs="Times New Roman"/>
                  <w:color w:val="000000"/>
                  <w:lang w:eastAsia="en-GB"/>
                </w:rPr>
                <w:t>81</w:t>
              </w:r>
            </w:ins>
          </w:p>
        </w:tc>
        <w:tc>
          <w:tcPr>
            <w:tcW w:w="3138" w:type="dxa"/>
            <w:noWrap/>
          </w:tcPr>
          <w:p w14:paraId="771EE0B7" w14:textId="0CB20E74"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516" w:author="qubsys" w:date="2015-03-23T18:49:00Z"/>
                <w:rFonts w:ascii="Calibri" w:eastAsia="Times New Roman" w:hAnsi="Calibri" w:cs="Times New Roman"/>
                <w:color w:val="000000"/>
                <w:lang w:eastAsia="en-GB"/>
              </w:rPr>
            </w:pPr>
            <w:ins w:id="517" w:author="Raymond" w:date="2015-03-23T21:49:00Z">
              <w:r w:rsidRPr="004C1ED6">
                <w:rPr>
                  <w:rFonts w:ascii="Calibri" w:eastAsia="Times New Roman" w:hAnsi="Calibri" w:cs="Times New Roman"/>
                  <w:color w:val="000000"/>
                  <w:lang w:eastAsia="en-GB"/>
                </w:rPr>
                <w:t>50</w:t>
              </w:r>
            </w:ins>
          </w:p>
        </w:tc>
      </w:tr>
      <w:tr w:rsidR="00174CD3" w:rsidRPr="00EB25B6" w14:paraId="28688FEA" w14:textId="77777777" w:rsidTr="003F56E1">
        <w:tblPrEx>
          <w:tblLook w:val="04A0" w:firstRow="1" w:lastRow="0" w:firstColumn="1" w:lastColumn="0" w:noHBand="0" w:noVBand="1"/>
        </w:tblPrEx>
        <w:trPr>
          <w:trHeight w:val="300"/>
          <w:ins w:id="518"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69264238" w14:textId="77777777" w:rsidR="00174CD3" w:rsidRDefault="00174CD3" w:rsidP="003F56E1">
            <w:pPr>
              <w:rPr>
                <w:ins w:id="519" w:author="qubsys" w:date="2015-03-23T18:49:00Z"/>
                <w:rFonts w:ascii="Calibri" w:eastAsia="Times New Roman" w:hAnsi="Calibri" w:cs="Times New Roman"/>
                <w:b w:val="0"/>
                <w:color w:val="000000"/>
                <w:lang w:eastAsia="en-GB"/>
              </w:rPr>
            </w:pPr>
            <w:ins w:id="520" w:author="qubsys" w:date="2015-03-23T18:49:00Z">
              <w:r>
                <w:rPr>
                  <w:rFonts w:ascii="Calibri" w:eastAsia="Times New Roman" w:hAnsi="Calibri" w:cs="Times New Roman"/>
                  <w:b w:val="0"/>
                  <w:color w:val="000000"/>
                  <w:lang w:eastAsia="en-GB"/>
                </w:rPr>
                <w:t>-1.6</w:t>
              </w:r>
            </w:ins>
          </w:p>
        </w:tc>
        <w:tc>
          <w:tcPr>
            <w:tcW w:w="2745" w:type="dxa"/>
            <w:noWrap/>
          </w:tcPr>
          <w:p w14:paraId="7BC74BF6" w14:textId="3B70CE33"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521" w:author="qubsys" w:date="2015-03-23T18:49:00Z"/>
                <w:rFonts w:ascii="Calibri" w:eastAsia="Times New Roman" w:hAnsi="Calibri" w:cs="Times New Roman"/>
                <w:color w:val="000000"/>
                <w:lang w:eastAsia="en-GB"/>
              </w:rPr>
            </w:pPr>
            <w:ins w:id="522" w:author="Raymond" w:date="2015-03-23T21:49:00Z">
              <w:r>
                <w:rPr>
                  <w:rFonts w:ascii="Calibri" w:eastAsia="Times New Roman" w:hAnsi="Calibri" w:cs="Times New Roman"/>
                  <w:color w:val="000000"/>
                  <w:lang w:eastAsia="en-GB"/>
                </w:rPr>
                <w:t>81</w:t>
              </w:r>
            </w:ins>
          </w:p>
        </w:tc>
        <w:tc>
          <w:tcPr>
            <w:tcW w:w="3138" w:type="dxa"/>
            <w:noWrap/>
          </w:tcPr>
          <w:p w14:paraId="27BA129B" w14:textId="25E1379B"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523" w:author="qubsys" w:date="2015-03-23T18:49:00Z"/>
                <w:rFonts w:ascii="Calibri" w:eastAsia="Times New Roman" w:hAnsi="Calibri" w:cs="Times New Roman"/>
                <w:color w:val="000000"/>
                <w:lang w:eastAsia="en-GB"/>
              </w:rPr>
            </w:pPr>
            <w:ins w:id="524" w:author="Raymond" w:date="2015-03-23T21:49:00Z">
              <w:r w:rsidRPr="004C1ED6">
                <w:rPr>
                  <w:rFonts w:ascii="Calibri" w:eastAsia="Times New Roman" w:hAnsi="Calibri" w:cs="Times New Roman"/>
                  <w:color w:val="000000"/>
                  <w:lang w:eastAsia="en-GB"/>
                </w:rPr>
                <w:t>50</w:t>
              </w:r>
            </w:ins>
          </w:p>
        </w:tc>
      </w:tr>
      <w:tr w:rsidR="00174CD3" w:rsidRPr="00EB25B6" w14:paraId="31BEDD9D"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525"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4E65C20C" w14:textId="77777777" w:rsidR="00174CD3" w:rsidRDefault="00174CD3" w:rsidP="003F56E1">
            <w:pPr>
              <w:rPr>
                <w:ins w:id="526" w:author="qubsys" w:date="2015-03-23T18:49:00Z"/>
                <w:rFonts w:ascii="Calibri" w:eastAsia="Times New Roman" w:hAnsi="Calibri" w:cs="Times New Roman"/>
                <w:b w:val="0"/>
                <w:color w:val="000000"/>
                <w:lang w:eastAsia="en-GB"/>
              </w:rPr>
            </w:pPr>
            <w:ins w:id="527" w:author="qubsys" w:date="2015-03-23T18:49:00Z">
              <w:r>
                <w:rPr>
                  <w:rFonts w:ascii="Calibri" w:eastAsia="Times New Roman" w:hAnsi="Calibri" w:cs="Times New Roman"/>
                  <w:b w:val="0"/>
                  <w:color w:val="000000"/>
                  <w:lang w:eastAsia="en-GB"/>
                </w:rPr>
                <w:t>-1.5</w:t>
              </w:r>
            </w:ins>
          </w:p>
        </w:tc>
        <w:tc>
          <w:tcPr>
            <w:tcW w:w="2745" w:type="dxa"/>
            <w:noWrap/>
          </w:tcPr>
          <w:p w14:paraId="30D22F7C" w14:textId="71A34DFF"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528" w:author="qubsys" w:date="2015-03-23T18:49:00Z"/>
                <w:rFonts w:ascii="Calibri" w:eastAsia="Times New Roman" w:hAnsi="Calibri" w:cs="Times New Roman"/>
                <w:color w:val="000000"/>
                <w:lang w:eastAsia="en-GB"/>
              </w:rPr>
            </w:pPr>
            <w:ins w:id="529" w:author="Raymond" w:date="2015-03-23T21:49:00Z">
              <w:r>
                <w:rPr>
                  <w:rFonts w:ascii="Calibri" w:eastAsia="Times New Roman" w:hAnsi="Calibri" w:cs="Times New Roman"/>
                  <w:color w:val="000000"/>
                  <w:lang w:eastAsia="en-GB"/>
                </w:rPr>
                <w:t>81</w:t>
              </w:r>
            </w:ins>
          </w:p>
        </w:tc>
        <w:tc>
          <w:tcPr>
            <w:tcW w:w="3138" w:type="dxa"/>
            <w:noWrap/>
          </w:tcPr>
          <w:p w14:paraId="0A747BD2" w14:textId="4C1F0961"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530" w:author="qubsys" w:date="2015-03-23T18:49:00Z"/>
                <w:rFonts w:ascii="Calibri" w:eastAsia="Times New Roman" w:hAnsi="Calibri" w:cs="Times New Roman"/>
                <w:color w:val="000000"/>
                <w:lang w:eastAsia="en-GB"/>
              </w:rPr>
            </w:pPr>
            <w:ins w:id="531" w:author="Raymond" w:date="2015-03-23T21:49:00Z">
              <w:r w:rsidRPr="004C1ED6">
                <w:rPr>
                  <w:rFonts w:ascii="Calibri" w:eastAsia="Times New Roman" w:hAnsi="Calibri" w:cs="Times New Roman"/>
                  <w:color w:val="000000"/>
                  <w:lang w:eastAsia="en-GB"/>
                </w:rPr>
                <w:t>50</w:t>
              </w:r>
            </w:ins>
          </w:p>
        </w:tc>
      </w:tr>
      <w:tr w:rsidR="00174CD3" w:rsidRPr="00EB25B6" w14:paraId="1D89D3BE" w14:textId="77777777" w:rsidTr="003F56E1">
        <w:tblPrEx>
          <w:tblLook w:val="04A0" w:firstRow="1" w:lastRow="0" w:firstColumn="1" w:lastColumn="0" w:noHBand="0" w:noVBand="1"/>
        </w:tblPrEx>
        <w:trPr>
          <w:trHeight w:val="300"/>
          <w:ins w:id="532"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02489DF7" w14:textId="77777777" w:rsidR="00174CD3" w:rsidRDefault="00174CD3" w:rsidP="003F56E1">
            <w:pPr>
              <w:rPr>
                <w:ins w:id="533" w:author="qubsys" w:date="2015-03-23T18:49:00Z"/>
                <w:rFonts w:ascii="Calibri" w:eastAsia="Times New Roman" w:hAnsi="Calibri" w:cs="Times New Roman"/>
                <w:b w:val="0"/>
                <w:color w:val="000000"/>
                <w:lang w:eastAsia="en-GB"/>
              </w:rPr>
            </w:pPr>
            <w:ins w:id="534" w:author="qubsys" w:date="2015-03-23T18:49:00Z">
              <w:r>
                <w:rPr>
                  <w:rFonts w:ascii="Calibri" w:eastAsia="Times New Roman" w:hAnsi="Calibri" w:cs="Times New Roman"/>
                  <w:b w:val="0"/>
                  <w:color w:val="000000"/>
                  <w:lang w:eastAsia="en-GB"/>
                </w:rPr>
                <w:t>-1.4</w:t>
              </w:r>
            </w:ins>
          </w:p>
        </w:tc>
        <w:tc>
          <w:tcPr>
            <w:tcW w:w="2745" w:type="dxa"/>
            <w:noWrap/>
          </w:tcPr>
          <w:p w14:paraId="36E0BC9C" w14:textId="20F416D1"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535" w:author="qubsys" w:date="2015-03-23T18:49:00Z"/>
                <w:rFonts w:ascii="Calibri" w:eastAsia="Times New Roman" w:hAnsi="Calibri" w:cs="Times New Roman"/>
                <w:color w:val="000000"/>
                <w:lang w:eastAsia="en-GB"/>
              </w:rPr>
            </w:pPr>
            <w:ins w:id="536" w:author="Raymond" w:date="2015-03-23T21:49:00Z">
              <w:r>
                <w:rPr>
                  <w:rFonts w:ascii="Calibri" w:eastAsia="Times New Roman" w:hAnsi="Calibri" w:cs="Times New Roman"/>
                  <w:color w:val="000000"/>
                  <w:lang w:eastAsia="en-GB"/>
                </w:rPr>
                <w:t>81</w:t>
              </w:r>
            </w:ins>
          </w:p>
        </w:tc>
        <w:tc>
          <w:tcPr>
            <w:tcW w:w="3138" w:type="dxa"/>
            <w:noWrap/>
          </w:tcPr>
          <w:p w14:paraId="66B08922" w14:textId="5DB7A06F"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537" w:author="qubsys" w:date="2015-03-23T18:49:00Z"/>
                <w:rFonts w:ascii="Calibri" w:eastAsia="Times New Roman" w:hAnsi="Calibri" w:cs="Times New Roman"/>
                <w:color w:val="000000"/>
                <w:lang w:eastAsia="en-GB"/>
              </w:rPr>
            </w:pPr>
            <w:ins w:id="538" w:author="Raymond" w:date="2015-03-23T21:49:00Z">
              <w:r w:rsidRPr="004C1ED6">
                <w:rPr>
                  <w:rFonts w:ascii="Calibri" w:eastAsia="Times New Roman" w:hAnsi="Calibri" w:cs="Times New Roman"/>
                  <w:color w:val="000000"/>
                  <w:lang w:eastAsia="en-GB"/>
                </w:rPr>
                <w:t>50</w:t>
              </w:r>
            </w:ins>
          </w:p>
        </w:tc>
      </w:tr>
      <w:tr w:rsidR="00174CD3" w:rsidRPr="00EB25B6" w14:paraId="1A781C5E"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539"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4B8CD333" w14:textId="77777777" w:rsidR="00174CD3" w:rsidRDefault="00174CD3" w:rsidP="003F56E1">
            <w:pPr>
              <w:rPr>
                <w:ins w:id="540" w:author="qubsys" w:date="2015-03-23T18:49:00Z"/>
                <w:rFonts w:ascii="Calibri" w:eastAsia="Times New Roman" w:hAnsi="Calibri" w:cs="Times New Roman"/>
                <w:b w:val="0"/>
                <w:color w:val="000000"/>
                <w:lang w:eastAsia="en-GB"/>
              </w:rPr>
            </w:pPr>
            <w:ins w:id="541" w:author="qubsys" w:date="2015-03-23T18:49:00Z">
              <w:r>
                <w:rPr>
                  <w:rFonts w:ascii="Calibri" w:eastAsia="Times New Roman" w:hAnsi="Calibri" w:cs="Times New Roman"/>
                  <w:b w:val="0"/>
                  <w:color w:val="000000"/>
                  <w:lang w:eastAsia="en-GB"/>
                </w:rPr>
                <w:t>-1.3</w:t>
              </w:r>
            </w:ins>
          </w:p>
        </w:tc>
        <w:tc>
          <w:tcPr>
            <w:tcW w:w="2745" w:type="dxa"/>
            <w:noWrap/>
          </w:tcPr>
          <w:p w14:paraId="748F27B0" w14:textId="4F1C080C"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542" w:author="qubsys" w:date="2015-03-23T18:49:00Z"/>
                <w:rFonts w:ascii="Calibri" w:eastAsia="Times New Roman" w:hAnsi="Calibri" w:cs="Times New Roman"/>
                <w:color w:val="000000"/>
                <w:lang w:eastAsia="en-GB"/>
              </w:rPr>
            </w:pPr>
            <w:ins w:id="543" w:author="Raymond" w:date="2015-03-23T21:49:00Z">
              <w:r>
                <w:rPr>
                  <w:rFonts w:ascii="Calibri" w:eastAsia="Times New Roman" w:hAnsi="Calibri" w:cs="Times New Roman"/>
                  <w:color w:val="000000"/>
                  <w:lang w:eastAsia="en-GB"/>
                </w:rPr>
                <w:t>81</w:t>
              </w:r>
            </w:ins>
          </w:p>
        </w:tc>
        <w:tc>
          <w:tcPr>
            <w:tcW w:w="3138" w:type="dxa"/>
            <w:noWrap/>
          </w:tcPr>
          <w:p w14:paraId="32F274D0" w14:textId="6892A620"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544" w:author="qubsys" w:date="2015-03-23T18:49:00Z"/>
                <w:rFonts w:ascii="Calibri" w:eastAsia="Times New Roman" w:hAnsi="Calibri" w:cs="Times New Roman"/>
                <w:color w:val="000000"/>
                <w:lang w:eastAsia="en-GB"/>
              </w:rPr>
            </w:pPr>
            <w:ins w:id="545" w:author="Raymond" w:date="2015-03-23T21:49:00Z">
              <w:r w:rsidRPr="004C1ED6">
                <w:rPr>
                  <w:rFonts w:ascii="Calibri" w:eastAsia="Times New Roman" w:hAnsi="Calibri" w:cs="Times New Roman"/>
                  <w:color w:val="000000"/>
                  <w:lang w:eastAsia="en-GB"/>
                </w:rPr>
                <w:t>50</w:t>
              </w:r>
            </w:ins>
          </w:p>
        </w:tc>
      </w:tr>
      <w:tr w:rsidR="00174CD3" w:rsidRPr="00EB25B6" w14:paraId="1C242A96" w14:textId="77777777" w:rsidTr="003F56E1">
        <w:tblPrEx>
          <w:tblLook w:val="04A0" w:firstRow="1" w:lastRow="0" w:firstColumn="1" w:lastColumn="0" w:noHBand="0" w:noVBand="1"/>
        </w:tblPrEx>
        <w:trPr>
          <w:trHeight w:val="300"/>
          <w:ins w:id="546"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0CE4FC99" w14:textId="77777777" w:rsidR="00174CD3" w:rsidRDefault="00174CD3" w:rsidP="003F56E1">
            <w:pPr>
              <w:rPr>
                <w:ins w:id="547" w:author="qubsys" w:date="2015-03-23T18:49:00Z"/>
                <w:rFonts w:ascii="Calibri" w:eastAsia="Times New Roman" w:hAnsi="Calibri" w:cs="Times New Roman"/>
                <w:b w:val="0"/>
                <w:color w:val="000000"/>
                <w:lang w:eastAsia="en-GB"/>
              </w:rPr>
            </w:pPr>
            <w:ins w:id="548" w:author="qubsys" w:date="2015-03-23T18:49:00Z">
              <w:r>
                <w:rPr>
                  <w:rFonts w:ascii="Calibri" w:eastAsia="Times New Roman" w:hAnsi="Calibri" w:cs="Times New Roman"/>
                  <w:b w:val="0"/>
                  <w:color w:val="000000"/>
                  <w:lang w:eastAsia="en-GB"/>
                </w:rPr>
                <w:t>-1.2</w:t>
              </w:r>
            </w:ins>
          </w:p>
        </w:tc>
        <w:tc>
          <w:tcPr>
            <w:tcW w:w="2745" w:type="dxa"/>
            <w:noWrap/>
          </w:tcPr>
          <w:p w14:paraId="47BB20C5" w14:textId="016D9013"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549" w:author="qubsys" w:date="2015-03-23T18:49:00Z"/>
                <w:rFonts w:ascii="Calibri" w:eastAsia="Times New Roman" w:hAnsi="Calibri" w:cs="Times New Roman"/>
                <w:color w:val="000000"/>
                <w:lang w:eastAsia="en-GB"/>
              </w:rPr>
            </w:pPr>
            <w:ins w:id="550" w:author="Raymond" w:date="2015-03-23T21:49:00Z">
              <w:r>
                <w:rPr>
                  <w:rFonts w:ascii="Calibri" w:eastAsia="Times New Roman" w:hAnsi="Calibri" w:cs="Times New Roman"/>
                  <w:color w:val="000000"/>
                  <w:lang w:eastAsia="en-GB"/>
                </w:rPr>
                <w:t>81</w:t>
              </w:r>
            </w:ins>
          </w:p>
        </w:tc>
        <w:tc>
          <w:tcPr>
            <w:tcW w:w="3138" w:type="dxa"/>
            <w:noWrap/>
          </w:tcPr>
          <w:p w14:paraId="70E4FF54" w14:textId="5CFC17BA"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551" w:author="qubsys" w:date="2015-03-23T18:49:00Z"/>
                <w:rFonts w:ascii="Calibri" w:eastAsia="Times New Roman" w:hAnsi="Calibri" w:cs="Times New Roman"/>
                <w:color w:val="000000"/>
                <w:lang w:eastAsia="en-GB"/>
              </w:rPr>
            </w:pPr>
            <w:ins w:id="552" w:author="Raymond" w:date="2015-03-23T21:49:00Z">
              <w:r w:rsidRPr="004C1ED6">
                <w:rPr>
                  <w:rFonts w:ascii="Calibri" w:eastAsia="Times New Roman" w:hAnsi="Calibri" w:cs="Times New Roman"/>
                  <w:color w:val="000000"/>
                  <w:lang w:eastAsia="en-GB"/>
                </w:rPr>
                <w:t>50</w:t>
              </w:r>
            </w:ins>
          </w:p>
        </w:tc>
      </w:tr>
      <w:tr w:rsidR="00174CD3" w:rsidRPr="00EB25B6" w14:paraId="4882D595"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553"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328273B7" w14:textId="77777777" w:rsidR="00174CD3" w:rsidRDefault="00174CD3" w:rsidP="003F56E1">
            <w:pPr>
              <w:rPr>
                <w:ins w:id="554" w:author="qubsys" w:date="2015-03-23T18:49:00Z"/>
                <w:rFonts w:ascii="Calibri" w:eastAsia="Times New Roman" w:hAnsi="Calibri" w:cs="Times New Roman"/>
                <w:b w:val="0"/>
                <w:color w:val="000000"/>
                <w:lang w:eastAsia="en-GB"/>
              </w:rPr>
            </w:pPr>
            <w:ins w:id="555" w:author="qubsys" w:date="2015-03-23T18:49:00Z">
              <w:r>
                <w:rPr>
                  <w:rFonts w:ascii="Calibri" w:eastAsia="Times New Roman" w:hAnsi="Calibri" w:cs="Times New Roman"/>
                  <w:b w:val="0"/>
                  <w:color w:val="000000"/>
                  <w:lang w:eastAsia="en-GB"/>
                </w:rPr>
                <w:t>-1.1</w:t>
              </w:r>
            </w:ins>
          </w:p>
        </w:tc>
        <w:tc>
          <w:tcPr>
            <w:tcW w:w="2745" w:type="dxa"/>
            <w:noWrap/>
          </w:tcPr>
          <w:p w14:paraId="519E084C" w14:textId="633CE8F7"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556" w:author="qubsys" w:date="2015-03-23T18:49:00Z"/>
                <w:rFonts w:ascii="Calibri" w:eastAsia="Times New Roman" w:hAnsi="Calibri" w:cs="Times New Roman"/>
                <w:color w:val="000000"/>
                <w:lang w:eastAsia="en-GB"/>
              </w:rPr>
            </w:pPr>
            <w:ins w:id="557" w:author="Raymond" w:date="2015-03-23T21:49:00Z">
              <w:r>
                <w:rPr>
                  <w:rFonts w:ascii="Calibri" w:eastAsia="Times New Roman" w:hAnsi="Calibri" w:cs="Times New Roman"/>
                  <w:color w:val="000000"/>
                  <w:lang w:eastAsia="en-GB"/>
                </w:rPr>
                <w:t>81</w:t>
              </w:r>
            </w:ins>
          </w:p>
        </w:tc>
        <w:tc>
          <w:tcPr>
            <w:tcW w:w="3138" w:type="dxa"/>
            <w:noWrap/>
          </w:tcPr>
          <w:p w14:paraId="36B13D20" w14:textId="4E272F4F"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558" w:author="qubsys" w:date="2015-03-23T18:49:00Z"/>
                <w:rFonts w:ascii="Calibri" w:eastAsia="Times New Roman" w:hAnsi="Calibri" w:cs="Times New Roman"/>
                <w:color w:val="000000"/>
                <w:lang w:eastAsia="en-GB"/>
              </w:rPr>
            </w:pPr>
            <w:ins w:id="559" w:author="Raymond" w:date="2015-03-23T21:49:00Z">
              <w:r w:rsidRPr="004C1ED6">
                <w:rPr>
                  <w:rFonts w:ascii="Calibri" w:eastAsia="Times New Roman" w:hAnsi="Calibri" w:cs="Times New Roman"/>
                  <w:color w:val="000000"/>
                  <w:lang w:eastAsia="en-GB"/>
                </w:rPr>
                <w:t>50</w:t>
              </w:r>
            </w:ins>
          </w:p>
        </w:tc>
      </w:tr>
      <w:tr w:rsidR="00174CD3" w:rsidRPr="00EB25B6" w14:paraId="1C40AAE8" w14:textId="77777777" w:rsidTr="003F56E1">
        <w:tblPrEx>
          <w:tblLook w:val="04A0" w:firstRow="1" w:lastRow="0" w:firstColumn="1" w:lastColumn="0" w:noHBand="0" w:noVBand="1"/>
        </w:tblPrEx>
        <w:trPr>
          <w:trHeight w:val="300"/>
          <w:ins w:id="560"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5E48909D" w14:textId="77777777" w:rsidR="00174CD3" w:rsidRDefault="00174CD3" w:rsidP="003F56E1">
            <w:pPr>
              <w:rPr>
                <w:ins w:id="561" w:author="qubsys" w:date="2015-03-23T18:49:00Z"/>
                <w:rFonts w:ascii="Calibri" w:eastAsia="Times New Roman" w:hAnsi="Calibri" w:cs="Times New Roman"/>
                <w:b w:val="0"/>
                <w:color w:val="000000"/>
                <w:lang w:eastAsia="en-GB"/>
              </w:rPr>
            </w:pPr>
            <w:ins w:id="562" w:author="qubsys" w:date="2015-03-23T18:49:00Z">
              <w:r>
                <w:rPr>
                  <w:rFonts w:ascii="Calibri" w:eastAsia="Times New Roman" w:hAnsi="Calibri" w:cs="Times New Roman"/>
                  <w:b w:val="0"/>
                  <w:color w:val="000000"/>
                  <w:lang w:eastAsia="en-GB"/>
                </w:rPr>
                <w:t>-1.0</w:t>
              </w:r>
            </w:ins>
          </w:p>
        </w:tc>
        <w:tc>
          <w:tcPr>
            <w:tcW w:w="2745" w:type="dxa"/>
            <w:noWrap/>
          </w:tcPr>
          <w:p w14:paraId="20E0CEEC" w14:textId="32C23130"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563" w:author="qubsys" w:date="2015-03-23T18:49:00Z"/>
                <w:rFonts w:ascii="Calibri" w:eastAsia="Times New Roman" w:hAnsi="Calibri" w:cs="Times New Roman"/>
                <w:color w:val="000000"/>
                <w:lang w:eastAsia="en-GB"/>
              </w:rPr>
            </w:pPr>
            <w:ins w:id="564" w:author="Raymond" w:date="2015-03-23T21:49:00Z">
              <w:r>
                <w:rPr>
                  <w:rFonts w:ascii="Calibri" w:eastAsia="Times New Roman" w:hAnsi="Calibri" w:cs="Times New Roman"/>
                  <w:color w:val="000000"/>
                  <w:lang w:eastAsia="en-GB"/>
                </w:rPr>
                <w:t>81</w:t>
              </w:r>
            </w:ins>
          </w:p>
        </w:tc>
        <w:tc>
          <w:tcPr>
            <w:tcW w:w="3138" w:type="dxa"/>
            <w:noWrap/>
          </w:tcPr>
          <w:p w14:paraId="6B6EFF2F" w14:textId="504EC363"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565" w:author="qubsys" w:date="2015-03-23T18:49:00Z"/>
                <w:rFonts w:ascii="Calibri" w:eastAsia="Times New Roman" w:hAnsi="Calibri" w:cs="Times New Roman"/>
                <w:color w:val="000000"/>
                <w:lang w:eastAsia="en-GB"/>
              </w:rPr>
            </w:pPr>
            <w:ins w:id="566" w:author="Raymond" w:date="2015-03-23T21:49:00Z">
              <w:r w:rsidRPr="004C1ED6">
                <w:rPr>
                  <w:rFonts w:ascii="Calibri" w:eastAsia="Times New Roman" w:hAnsi="Calibri" w:cs="Times New Roman"/>
                  <w:color w:val="000000"/>
                  <w:lang w:eastAsia="en-GB"/>
                </w:rPr>
                <w:t>50</w:t>
              </w:r>
            </w:ins>
          </w:p>
        </w:tc>
      </w:tr>
      <w:tr w:rsidR="00174CD3" w:rsidRPr="00EB25B6" w14:paraId="215B4C0F"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567"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77E95148" w14:textId="77777777" w:rsidR="00174CD3" w:rsidRDefault="00174CD3" w:rsidP="003F56E1">
            <w:pPr>
              <w:rPr>
                <w:ins w:id="568" w:author="qubsys" w:date="2015-03-23T18:49:00Z"/>
                <w:rFonts w:ascii="Calibri" w:eastAsia="Times New Roman" w:hAnsi="Calibri" w:cs="Times New Roman"/>
                <w:b w:val="0"/>
                <w:color w:val="000000"/>
                <w:lang w:eastAsia="en-GB"/>
              </w:rPr>
            </w:pPr>
            <w:ins w:id="569" w:author="qubsys" w:date="2015-03-23T18:49:00Z">
              <w:r>
                <w:rPr>
                  <w:rFonts w:ascii="Calibri" w:eastAsia="Times New Roman" w:hAnsi="Calibri" w:cs="Times New Roman"/>
                  <w:b w:val="0"/>
                  <w:color w:val="000000"/>
                  <w:lang w:eastAsia="en-GB"/>
                </w:rPr>
                <w:t>-0.9</w:t>
              </w:r>
            </w:ins>
          </w:p>
        </w:tc>
        <w:tc>
          <w:tcPr>
            <w:tcW w:w="2745" w:type="dxa"/>
            <w:noWrap/>
          </w:tcPr>
          <w:p w14:paraId="4CE0308A" w14:textId="5EE5BB21"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570" w:author="qubsys" w:date="2015-03-23T18:49:00Z"/>
                <w:rFonts w:ascii="Calibri" w:eastAsia="Times New Roman" w:hAnsi="Calibri" w:cs="Times New Roman"/>
                <w:color w:val="000000"/>
                <w:lang w:eastAsia="en-GB"/>
              </w:rPr>
            </w:pPr>
            <w:ins w:id="571" w:author="Raymond" w:date="2015-03-23T21:49:00Z">
              <w:r>
                <w:rPr>
                  <w:rFonts w:ascii="Calibri" w:eastAsia="Times New Roman" w:hAnsi="Calibri" w:cs="Times New Roman"/>
                  <w:color w:val="000000"/>
                  <w:lang w:eastAsia="en-GB"/>
                </w:rPr>
                <w:t>81</w:t>
              </w:r>
            </w:ins>
          </w:p>
        </w:tc>
        <w:tc>
          <w:tcPr>
            <w:tcW w:w="3138" w:type="dxa"/>
            <w:noWrap/>
          </w:tcPr>
          <w:p w14:paraId="4FB301DD" w14:textId="78AA970F"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572" w:author="qubsys" w:date="2015-03-23T18:49:00Z"/>
                <w:rFonts w:ascii="Calibri" w:eastAsia="Times New Roman" w:hAnsi="Calibri" w:cs="Times New Roman"/>
                <w:color w:val="000000"/>
                <w:lang w:eastAsia="en-GB"/>
              </w:rPr>
            </w:pPr>
            <w:ins w:id="573" w:author="Raymond" w:date="2015-03-23T21:49:00Z">
              <w:r w:rsidRPr="004C1ED6">
                <w:rPr>
                  <w:rFonts w:ascii="Calibri" w:eastAsia="Times New Roman" w:hAnsi="Calibri" w:cs="Times New Roman"/>
                  <w:color w:val="000000"/>
                  <w:lang w:eastAsia="en-GB"/>
                </w:rPr>
                <w:t>50</w:t>
              </w:r>
            </w:ins>
          </w:p>
        </w:tc>
      </w:tr>
      <w:tr w:rsidR="00174CD3" w:rsidRPr="00EB25B6" w14:paraId="2D1EE240" w14:textId="77777777" w:rsidTr="003F56E1">
        <w:tblPrEx>
          <w:tblLook w:val="04A0" w:firstRow="1" w:lastRow="0" w:firstColumn="1" w:lastColumn="0" w:noHBand="0" w:noVBand="1"/>
        </w:tblPrEx>
        <w:trPr>
          <w:trHeight w:val="300"/>
          <w:ins w:id="574"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4681ADF2" w14:textId="77777777" w:rsidR="00174CD3" w:rsidRDefault="00174CD3" w:rsidP="003F56E1">
            <w:pPr>
              <w:rPr>
                <w:ins w:id="575" w:author="qubsys" w:date="2015-03-23T18:49:00Z"/>
                <w:rFonts w:ascii="Calibri" w:eastAsia="Times New Roman" w:hAnsi="Calibri" w:cs="Times New Roman"/>
                <w:b w:val="0"/>
                <w:color w:val="000000"/>
                <w:lang w:eastAsia="en-GB"/>
              </w:rPr>
            </w:pPr>
            <w:ins w:id="576" w:author="qubsys" w:date="2015-03-23T18:49:00Z">
              <w:r>
                <w:rPr>
                  <w:rFonts w:ascii="Calibri" w:eastAsia="Times New Roman" w:hAnsi="Calibri" w:cs="Times New Roman"/>
                  <w:b w:val="0"/>
                  <w:color w:val="000000"/>
                  <w:lang w:eastAsia="en-GB"/>
                </w:rPr>
                <w:t>-0.8</w:t>
              </w:r>
            </w:ins>
          </w:p>
        </w:tc>
        <w:tc>
          <w:tcPr>
            <w:tcW w:w="2745" w:type="dxa"/>
            <w:noWrap/>
          </w:tcPr>
          <w:p w14:paraId="77FAF63A" w14:textId="2E48BFC6"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577" w:author="qubsys" w:date="2015-03-23T18:49:00Z"/>
                <w:rFonts w:ascii="Calibri" w:eastAsia="Times New Roman" w:hAnsi="Calibri" w:cs="Times New Roman"/>
                <w:color w:val="000000"/>
                <w:lang w:eastAsia="en-GB"/>
              </w:rPr>
            </w:pPr>
            <w:ins w:id="578" w:author="Raymond" w:date="2015-03-23T21:49:00Z">
              <w:r>
                <w:rPr>
                  <w:rFonts w:ascii="Calibri" w:eastAsia="Times New Roman" w:hAnsi="Calibri" w:cs="Times New Roman"/>
                  <w:color w:val="000000"/>
                  <w:lang w:eastAsia="en-GB"/>
                </w:rPr>
                <w:t>81</w:t>
              </w:r>
            </w:ins>
          </w:p>
        </w:tc>
        <w:tc>
          <w:tcPr>
            <w:tcW w:w="3138" w:type="dxa"/>
            <w:noWrap/>
          </w:tcPr>
          <w:p w14:paraId="71C4FCB0" w14:textId="43722272"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579" w:author="qubsys" w:date="2015-03-23T18:49:00Z"/>
                <w:rFonts w:ascii="Calibri" w:eastAsia="Times New Roman" w:hAnsi="Calibri" w:cs="Times New Roman"/>
                <w:color w:val="000000"/>
                <w:lang w:eastAsia="en-GB"/>
              </w:rPr>
            </w:pPr>
            <w:ins w:id="580" w:author="Raymond" w:date="2015-03-23T21:49:00Z">
              <w:r w:rsidRPr="004C1ED6">
                <w:rPr>
                  <w:rFonts w:ascii="Calibri" w:eastAsia="Times New Roman" w:hAnsi="Calibri" w:cs="Times New Roman"/>
                  <w:color w:val="000000"/>
                  <w:lang w:eastAsia="en-GB"/>
                </w:rPr>
                <w:t>50</w:t>
              </w:r>
            </w:ins>
          </w:p>
        </w:tc>
      </w:tr>
      <w:tr w:rsidR="00174CD3" w:rsidRPr="00EB25B6" w14:paraId="7672D795"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581"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14DA83E6" w14:textId="77777777" w:rsidR="00174CD3" w:rsidRDefault="00174CD3" w:rsidP="003F56E1">
            <w:pPr>
              <w:rPr>
                <w:ins w:id="582" w:author="qubsys" w:date="2015-03-23T18:49:00Z"/>
                <w:rFonts w:ascii="Calibri" w:eastAsia="Times New Roman" w:hAnsi="Calibri" w:cs="Times New Roman"/>
                <w:b w:val="0"/>
                <w:color w:val="000000"/>
                <w:lang w:eastAsia="en-GB"/>
              </w:rPr>
            </w:pPr>
            <w:ins w:id="583" w:author="qubsys" w:date="2015-03-23T18:49:00Z">
              <w:r>
                <w:rPr>
                  <w:rFonts w:ascii="Calibri" w:eastAsia="Times New Roman" w:hAnsi="Calibri" w:cs="Times New Roman"/>
                  <w:b w:val="0"/>
                  <w:color w:val="000000"/>
                  <w:lang w:eastAsia="en-GB"/>
                </w:rPr>
                <w:t>-0.7</w:t>
              </w:r>
            </w:ins>
          </w:p>
        </w:tc>
        <w:tc>
          <w:tcPr>
            <w:tcW w:w="2745" w:type="dxa"/>
            <w:noWrap/>
          </w:tcPr>
          <w:p w14:paraId="1E02CF72" w14:textId="37F1E027"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584" w:author="qubsys" w:date="2015-03-23T18:49:00Z"/>
                <w:rFonts w:ascii="Calibri" w:eastAsia="Times New Roman" w:hAnsi="Calibri" w:cs="Times New Roman"/>
                <w:color w:val="000000"/>
                <w:lang w:eastAsia="en-GB"/>
              </w:rPr>
            </w:pPr>
            <w:ins w:id="585" w:author="Raymond" w:date="2015-03-23T21:49:00Z">
              <w:r>
                <w:rPr>
                  <w:rFonts w:ascii="Calibri" w:eastAsia="Times New Roman" w:hAnsi="Calibri" w:cs="Times New Roman"/>
                  <w:color w:val="000000"/>
                  <w:lang w:eastAsia="en-GB"/>
                </w:rPr>
                <w:t>81</w:t>
              </w:r>
            </w:ins>
          </w:p>
        </w:tc>
        <w:tc>
          <w:tcPr>
            <w:tcW w:w="3138" w:type="dxa"/>
            <w:noWrap/>
          </w:tcPr>
          <w:p w14:paraId="6CDD076D" w14:textId="0CA03CF8"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586" w:author="qubsys" w:date="2015-03-23T18:49:00Z"/>
                <w:rFonts w:ascii="Calibri" w:eastAsia="Times New Roman" w:hAnsi="Calibri" w:cs="Times New Roman"/>
                <w:color w:val="000000"/>
                <w:lang w:eastAsia="en-GB"/>
              </w:rPr>
            </w:pPr>
            <w:ins w:id="587" w:author="Raymond" w:date="2015-03-23T21:49:00Z">
              <w:r w:rsidRPr="004C1ED6">
                <w:rPr>
                  <w:rFonts w:ascii="Calibri" w:eastAsia="Times New Roman" w:hAnsi="Calibri" w:cs="Times New Roman"/>
                  <w:color w:val="000000"/>
                  <w:lang w:eastAsia="en-GB"/>
                </w:rPr>
                <w:t>50</w:t>
              </w:r>
            </w:ins>
          </w:p>
        </w:tc>
      </w:tr>
      <w:tr w:rsidR="00174CD3" w:rsidRPr="00EB25B6" w14:paraId="03AF4092" w14:textId="77777777" w:rsidTr="003F56E1">
        <w:tblPrEx>
          <w:tblLook w:val="04A0" w:firstRow="1" w:lastRow="0" w:firstColumn="1" w:lastColumn="0" w:noHBand="0" w:noVBand="1"/>
        </w:tblPrEx>
        <w:trPr>
          <w:trHeight w:val="300"/>
          <w:ins w:id="588"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2EC55A0E" w14:textId="77777777" w:rsidR="00174CD3" w:rsidRDefault="00174CD3" w:rsidP="003F56E1">
            <w:pPr>
              <w:rPr>
                <w:ins w:id="589" w:author="qubsys" w:date="2015-03-23T18:49:00Z"/>
                <w:rFonts w:ascii="Calibri" w:eastAsia="Times New Roman" w:hAnsi="Calibri" w:cs="Times New Roman"/>
                <w:b w:val="0"/>
                <w:color w:val="000000"/>
                <w:lang w:eastAsia="en-GB"/>
              </w:rPr>
            </w:pPr>
            <w:ins w:id="590" w:author="qubsys" w:date="2015-03-23T18:49:00Z">
              <w:r>
                <w:rPr>
                  <w:rFonts w:ascii="Calibri" w:eastAsia="Times New Roman" w:hAnsi="Calibri" w:cs="Times New Roman"/>
                  <w:b w:val="0"/>
                  <w:color w:val="000000"/>
                  <w:lang w:eastAsia="en-GB"/>
                </w:rPr>
                <w:t>-0.6</w:t>
              </w:r>
            </w:ins>
          </w:p>
        </w:tc>
        <w:tc>
          <w:tcPr>
            <w:tcW w:w="2745" w:type="dxa"/>
            <w:noWrap/>
          </w:tcPr>
          <w:p w14:paraId="641C865A" w14:textId="55310E1C"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591" w:author="qubsys" w:date="2015-03-23T18:49:00Z"/>
                <w:rFonts w:ascii="Calibri" w:eastAsia="Times New Roman" w:hAnsi="Calibri" w:cs="Times New Roman"/>
                <w:color w:val="000000"/>
                <w:lang w:eastAsia="en-GB"/>
              </w:rPr>
            </w:pPr>
            <w:ins w:id="592" w:author="Raymond" w:date="2015-03-23T21:49:00Z">
              <w:r>
                <w:rPr>
                  <w:rFonts w:ascii="Calibri" w:eastAsia="Times New Roman" w:hAnsi="Calibri" w:cs="Times New Roman"/>
                  <w:color w:val="000000"/>
                  <w:lang w:eastAsia="en-GB"/>
                </w:rPr>
                <w:t>81</w:t>
              </w:r>
            </w:ins>
          </w:p>
        </w:tc>
        <w:tc>
          <w:tcPr>
            <w:tcW w:w="3138" w:type="dxa"/>
            <w:noWrap/>
          </w:tcPr>
          <w:p w14:paraId="355B1E89" w14:textId="7A4FA97E"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593" w:author="qubsys" w:date="2015-03-23T18:49:00Z"/>
                <w:rFonts w:ascii="Calibri" w:eastAsia="Times New Roman" w:hAnsi="Calibri" w:cs="Times New Roman"/>
                <w:color w:val="000000"/>
                <w:lang w:eastAsia="en-GB"/>
              </w:rPr>
            </w:pPr>
            <w:ins w:id="594" w:author="Raymond" w:date="2015-03-23T21:49:00Z">
              <w:r w:rsidRPr="004C1ED6">
                <w:rPr>
                  <w:rFonts w:ascii="Calibri" w:eastAsia="Times New Roman" w:hAnsi="Calibri" w:cs="Times New Roman"/>
                  <w:color w:val="000000"/>
                  <w:lang w:eastAsia="en-GB"/>
                </w:rPr>
                <w:t>50</w:t>
              </w:r>
            </w:ins>
          </w:p>
        </w:tc>
      </w:tr>
      <w:tr w:rsidR="00174CD3" w:rsidRPr="00EB25B6" w14:paraId="1AB1543F"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595"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754CC97F" w14:textId="77777777" w:rsidR="00174CD3" w:rsidRDefault="00174CD3" w:rsidP="003F56E1">
            <w:pPr>
              <w:rPr>
                <w:ins w:id="596" w:author="qubsys" w:date="2015-03-23T18:49:00Z"/>
                <w:rFonts w:ascii="Calibri" w:eastAsia="Times New Roman" w:hAnsi="Calibri" w:cs="Times New Roman"/>
                <w:b w:val="0"/>
                <w:color w:val="000000"/>
                <w:lang w:eastAsia="en-GB"/>
              </w:rPr>
            </w:pPr>
            <w:ins w:id="597" w:author="qubsys" w:date="2015-03-23T18:49:00Z">
              <w:r>
                <w:rPr>
                  <w:rFonts w:ascii="Calibri" w:eastAsia="Times New Roman" w:hAnsi="Calibri" w:cs="Times New Roman"/>
                  <w:b w:val="0"/>
                  <w:color w:val="000000"/>
                  <w:lang w:eastAsia="en-GB"/>
                </w:rPr>
                <w:t>-0.5</w:t>
              </w:r>
            </w:ins>
          </w:p>
        </w:tc>
        <w:tc>
          <w:tcPr>
            <w:tcW w:w="2745" w:type="dxa"/>
            <w:noWrap/>
          </w:tcPr>
          <w:p w14:paraId="1DDB10A3" w14:textId="55F72F1F"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598" w:author="qubsys" w:date="2015-03-23T18:49:00Z"/>
                <w:rFonts w:ascii="Calibri" w:eastAsia="Times New Roman" w:hAnsi="Calibri" w:cs="Times New Roman"/>
                <w:color w:val="000000"/>
                <w:lang w:eastAsia="en-GB"/>
              </w:rPr>
            </w:pPr>
            <w:ins w:id="599" w:author="Raymond" w:date="2015-03-23T21:49:00Z">
              <w:r>
                <w:rPr>
                  <w:rFonts w:ascii="Calibri" w:eastAsia="Times New Roman" w:hAnsi="Calibri" w:cs="Times New Roman"/>
                  <w:color w:val="000000"/>
                  <w:lang w:eastAsia="en-GB"/>
                </w:rPr>
                <w:t>81</w:t>
              </w:r>
            </w:ins>
          </w:p>
        </w:tc>
        <w:tc>
          <w:tcPr>
            <w:tcW w:w="3138" w:type="dxa"/>
            <w:noWrap/>
          </w:tcPr>
          <w:p w14:paraId="781A0EA9" w14:textId="5D2637D7"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600" w:author="qubsys" w:date="2015-03-23T18:49:00Z"/>
                <w:rFonts w:ascii="Calibri" w:eastAsia="Times New Roman" w:hAnsi="Calibri" w:cs="Times New Roman"/>
                <w:color w:val="000000"/>
                <w:lang w:eastAsia="en-GB"/>
              </w:rPr>
            </w:pPr>
            <w:ins w:id="601" w:author="Raymond" w:date="2015-03-23T21:49:00Z">
              <w:r w:rsidRPr="004C1ED6">
                <w:rPr>
                  <w:rFonts w:ascii="Calibri" w:eastAsia="Times New Roman" w:hAnsi="Calibri" w:cs="Times New Roman"/>
                  <w:color w:val="000000"/>
                  <w:lang w:eastAsia="en-GB"/>
                </w:rPr>
                <w:t>50</w:t>
              </w:r>
            </w:ins>
          </w:p>
        </w:tc>
      </w:tr>
      <w:tr w:rsidR="00174CD3" w:rsidRPr="00EB25B6" w14:paraId="43384F72" w14:textId="77777777" w:rsidTr="003F56E1">
        <w:tblPrEx>
          <w:tblLook w:val="04A0" w:firstRow="1" w:lastRow="0" w:firstColumn="1" w:lastColumn="0" w:noHBand="0" w:noVBand="1"/>
        </w:tblPrEx>
        <w:trPr>
          <w:trHeight w:val="300"/>
          <w:ins w:id="602"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1FF9A91D" w14:textId="77777777" w:rsidR="00174CD3" w:rsidRDefault="00174CD3" w:rsidP="003F56E1">
            <w:pPr>
              <w:rPr>
                <w:ins w:id="603" w:author="qubsys" w:date="2015-03-23T18:49:00Z"/>
                <w:rFonts w:ascii="Calibri" w:eastAsia="Times New Roman" w:hAnsi="Calibri" w:cs="Times New Roman"/>
                <w:b w:val="0"/>
                <w:color w:val="000000"/>
                <w:lang w:eastAsia="en-GB"/>
              </w:rPr>
            </w:pPr>
            <w:ins w:id="604" w:author="qubsys" w:date="2015-03-23T18:49:00Z">
              <w:r>
                <w:rPr>
                  <w:rFonts w:ascii="Calibri" w:eastAsia="Times New Roman" w:hAnsi="Calibri" w:cs="Times New Roman"/>
                  <w:b w:val="0"/>
                  <w:color w:val="000000"/>
                  <w:lang w:eastAsia="en-GB"/>
                </w:rPr>
                <w:t>-0.4</w:t>
              </w:r>
            </w:ins>
          </w:p>
        </w:tc>
        <w:tc>
          <w:tcPr>
            <w:tcW w:w="2745" w:type="dxa"/>
            <w:noWrap/>
          </w:tcPr>
          <w:p w14:paraId="47D9882A" w14:textId="06D7A822"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605" w:author="qubsys" w:date="2015-03-23T18:49:00Z"/>
                <w:rFonts w:ascii="Calibri" w:eastAsia="Times New Roman" w:hAnsi="Calibri" w:cs="Times New Roman"/>
                <w:color w:val="000000"/>
                <w:lang w:eastAsia="en-GB"/>
              </w:rPr>
            </w:pPr>
            <w:ins w:id="606" w:author="Raymond" w:date="2015-03-23T21:49:00Z">
              <w:r>
                <w:rPr>
                  <w:rFonts w:ascii="Calibri" w:eastAsia="Times New Roman" w:hAnsi="Calibri" w:cs="Times New Roman"/>
                  <w:color w:val="000000"/>
                  <w:lang w:eastAsia="en-GB"/>
                </w:rPr>
                <w:t>81</w:t>
              </w:r>
            </w:ins>
          </w:p>
        </w:tc>
        <w:tc>
          <w:tcPr>
            <w:tcW w:w="3138" w:type="dxa"/>
            <w:noWrap/>
          </w:tcPr>
          <w:p w14:paraId="7F4989CC" w14:textId="1E3910B1" w:rsidR="00174CD3" w:rsidRPr="00EB25B6" w:rsidRDefault="00174CD3" w:rsidP="003F56E1">
            <w:pPr>
              <w:cnfStyle w:val="000000000000" w:firstRow="0" w:lastRow="0" w:firstColumn="0" w:lastColumn="0" w:oddVBand="0" w:evenVBand="0" w:oddHBand="0" w:evenHBand="0" w:firstRowFirstColumn="0" w:firstRowLastColumn="0" w:lastRowFirstColumn="0" w:lastRowLastColumn="0"/>
              <w:rPr>
                <w:ins w:id="607" w:author="qubsys" w:date="2015-03-23T18:49:00Z"/>
                <w:rFonts w:ascii="Calibri" w:eastAsia="Times New Roman" w:hAnsi="Calibri" w:cs="Times New Roman"/>
                <w:color w:val="000000"/>
                <w:lang w:eastAsia="en-GB"/>
              </w:rPr>
            </w:pPr>
            <w:ins w:id="608" w:author="Raymond" w:date="2015-03-23T21:49:00Z">
              <w:r w:rsidRPr="004C1ED6">
                <w:rPr>
                  <w:rFonts w:ascii="Calibri" w:eastAsia="Times New Roman" w:hAnsi="Calibri" w:cs="Times New Roman"/>
                  <w:color w:val="000000"/>
                  <w:lang w:eastAsia="en-GB"/>
                </w:rPr>
                <w:t>50</w:t>
              </w:r>
            </w:ins>
          </w:p>
        </w:tc>
      </w:tr>
      <w:tr w:rsidR="00174CD3" w:rsidRPr="00EB25B6" w14:paraId="067C7145"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609"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624C9750" w14:textId="77777777" w:rsidR="00174CD3" w:rsidRPr="00EB25B6" w:rsidRDefault="00174CD3" w:rsidP="003F56E1">
            <w:pPr>
              <w:rPr>
                <w:ins w:id="610" w:author="qubsys" w:date="2015-03-23T18:49:00Z"/>
                <w:rFonts w:ascii="Calibri" w:eastAsia="Times New Roman" w:hAnsi="Calibri" w:cs="Times New Roman"/>
                <w:b w:val="0"/>
                <w:color w:val="000000"/>
                <w:lang w:eastAsia="en-GB"/>
              </w:rPr>
            </w:pPr>
            <w:ins w:id="611" w:author="qubsys" w:date="2015-03-23T18:49:00Z">
              <w:r>
                <w:rPr>
                  <w:rFonts w:ascii="Calibri" w:eastAsia="Times New Roman" w:hAnsi="Calibri" w:cs="Times New Roman"/>
                  <w:b w:val="0"/>
                  <w:color w:val="000000"/>
                  <w:lang w:eastAsia="en-GB"/>
                </w:rPr>
                <w:t>-0.3</w:t>
              </w:r>
            </w:ins>
          </w:p>
        </w:tc>
        <w:tc>
          <w:tcPr>
            <w:tcW w:w="2745" w:type="dxa"/>
            <w:noWrap/>
          </w:tcPr>
          <w:p w14:paraId="2F55BC2B" w14:textId="1A59DB19"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612" w:author="qubsys" w:date="2015-03-23T18:49:00Z"/>
                <w:rFonts w:ascii="Calibri" w:eastAsia="Times New Roman" w:hAnsi="Calibri" w:cs="Times New Roman"/>
                <w:color w:val="000000"/>
                <w:lang w:eastAsia="en-GB"/>
              </w:rPr>
            </w:pPr>
            <w:ins w:id="613" w:author="Raymond" w:date="2015-03-23T21:49:00Z">
              <w:r>
                <w:rPr>
                  <w:rFonts w:ascii="Calibri" w:eastAsia="Times New Roman" w:hAnsi="Calibri" w:cs="Times New Roman"/>
                  <w:color w:val="000000"/>
                  <w:lang w:eastAsia="en-GB"/>
                </w:rPr>
                <w:t>81</w:t>
              </w:r>
            </w:ins>
          </w:p>
        </w:tc>
        <w:tc>
          <w:tcPr>
            <w:tcW w:w="3138" w:type="dxa"/>
            <w:noWrap/>
          </w:tcPr>
          <w:p w14:paraId="07208AE0" w14:textId="0E422B1F" w:rsidR="00174CD3" w:rsidRPr="00EB25B6" w:rsidRDefault="00174CD3" w:rsidP="003F56E1">
            <w:pPr>
              <w:cnfStyle w:val="000000100000" w:firstRow="0" w:lastRow="0" w:firstColumn="0" w:lastColumn="0" w:oddVBand="0" w:evenVBand="0" w:oddHBand="1" w:evenHBand="0" w:firstRowFirstColumn="0" w:firstRowLastColumn="0" w:lastRowFirstColumn="0" w:lastRowLastColumn="0"/>
              <w:rPr>
                <w:ins w:id="614" w:author="qubsys" w:date="2015-03-23T18:49:00Z"/>
                <w:rFonts w:ascii="Calibri" w:eastAsia="Times New Roman" w:hAnsi="Calibri" w:cs="Times New Roman"/>
                <w:color w:val="000000"/>
                <w:lang w:eastAsia="en-GB"/>
              </w:rPr>
            </w:pPr>
            <w:ins w:id="615" w:author="Raymond" w:date="2015-03-23T21:49:00Z">
              <w:r w:rsidRPr="004C1ED6">
                <w:rPr>
                  <w:rFonts w:ascii="Calibri" w:eastAsia="Times New Roman" w:hAnsi="Calibri" w:cs="Times New Roman"/>
                  <w:color w:val="000000"/>
                  <w:lang w:eastAsia="en-GB"/>
                </w:rPr>
                <w:t>50</w:t>
              </w:r>
            </w:ins>
          </w:p>
        </w:tc>
      </w:tr>
      <w:tr w:rsidR="005323EF" w:rsidRPr="00EB25B6" w14:paraId="4ADAECF7" w14:textId="77777777" w:rsidTr="003F56E1">
        <w:tblPrEx>
          <w:tblLook w:val="04A0" w:firstRow="1" w:lastRow="0" w:firstColumn="1" w:lastColumn="0" w:noHBand="0" w:noVBand="1"/>
        </w:tblPrEx>
        <w:trPr>
          <w:trHeight w:val="300"/>
          <w:ins w:id="616"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6F1218E3" w14:textId="77777777" w:rsidR="005323EF" w:rsidRPr="00EB25B6" w:rsidRDefault="005323EF" w:rsidP="003F56E1">
            <w:pPr>
              <w:rPr>
                <w:ins w:id="617" w:author="qubsys" w:date="2015-03-23T18:49:00Z"/>
                <w:rFonts w:ascii="Calibri" w:eastAsia="Times New Roman" w:hAnsi="Calibri" w:cs="Times New Roman"/>
                <w:b w:val="0"/>
                <w:color w:val="000000"/>
                <w:lang w:eastAsia="en-GB"/>
              </w:rPr>
            </w:pPr>
            <w:ins w:id="618" w:author="qubsys" w:date="2015-03-23T18:49:00Z">
              <w:r>
                <w:rPr>
                  <w:rFonts w:ascii="Calibri" w:eastAsia="Times New Roman" w:hAnsi="Calibri" w:cs="Times New Roman"/>
                  <w:b w:val="0"/>
                  <w:color w:val="000000"/>
                  <w:lang w:eastAsia="en-GB"/>
                </w:rPr>
                <w:t>-0.2</w:t>
              </w:r>
            </w:ins>
          </w:p>
        </w:tc>
        <w:tc>
          <w:tcPr>
            <w:tcW w:w="2745" w:type="dxa"/>
            <w:noWrap/>
          </w:tcPr>
          <w:p w14:paraId="2451BED8" w14:textId="308076B4"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ins w:id="619" w:author="qubsys" w:date="2015-03-23T18:49:00Z"/>
                <w:rFonts w:ascii="Calibri" w:eastAsia="Times New Roman" w:hAnsi="Calibri" w:cs="Times New Roman"/>
                <w:color w:val="000000"/>
                <w:lang w:eastAsia="en-GB"/>
              </w:rPr>
            </w:pPr>
            <w:ins w:id="620" w:author="Raymond" w:date="2015-03-23T21:50:00Z">
              <w:r>
                <w:rPr>
                  <w:rFonts w:ascii="Calibri" w:eastAsia="Times New Roman" w:hAnsi="Calibri" w:cs="Times New Roman"/>
                  <w:color w:val="000000"/>
                  <w:lang w:eastAsia="en-GB"/>
                </w:rPr>
                <w:t>50</w:t>
              </w:r>
            </w:ins>
          </w:p>
        </w:tc>
        <w:tc>
          <w:tcPr>
            <w:tcW w:w="3138" w:type="dxa"/>
            <w:noWrap/>
          </w:tcPr>
          <w:p w14:paraId="6F131A0A" w14:textId="0B9D066C"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ins w:id="621" w:author="qubsys" w:date="2015-03-23T18:49:00Z"/>
                <w:rFonts w:ascii="Calibri" w:eastAsia="Times New Roman" w:hAnsi="Calibri" w:cs="Times New Roman"/>
                <w:color w:val="000000"/>
                <w:lang w:eastAsia="en-GB"/>
              </w:rPr>
            </w:pPr>
            <w:ins w:id="622" w:author="Raymond" w:date="2015-03-23T21:50:00Z">
              <w:r>
                <w:rPr>
                  <w:rFonts w:ascii="Calibri" w:eastAsia="Times New Roman" w:hAnsi="Calibri" w:cs="Times New Roman"/>
                  <w:color w:val="000000"/>
                  <w:lang w:eastAsia="en-GB"/>
                </w:rPr>
                <w:t>56</w:t>
              </w:r>
            </w:ins>
          </w:p>
        </w:tc>
      </w:tr>
      <w:tr w:rsidR="005323EF" w:rsidRPr="00EB25B6" w14:paraId="5B4A296C"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623"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tcPr>
          <w:p w14:paraId="4BC198D2" w14:textId="77777777" w:rsidR="005323EF" w:rsidRPr="00EB25B6" w:rsidRDefault="005323EF" w:rsidP="003F56E1">
            <w:pPr>
              <w:rPr>
                <w:ins w:id="624" w:author="qubsys" w:date="2015-03-23T18:49:00Z"/>
                <w:rFonts w:ascii="Calibri" w:eastAsia="Times New Roman" w:hAnsi="Calibri" w:cs="Times New Roman"/>
                <w:b w:val="0"/>
                <w:color w:val="000000"/>
                <w:lang w:eastAsia="en-GB"/>
              </w:rPr>
            </w:pPr>
            <w:ins w:id="625" w:author="qubsys" w:date="2015-03-23T18:49:00Z">
              <w:r>
                <w:rPr>
                  <w:rFonts w:ascii="Calibri" w:eastAsia="Times New Roman" w:hAnsi="Calibri" w:cs="Times New Roman"/>
                  <w:b w:val="0"/>
                  <w:color w:val="000000"/>
                  <w:lang w:eastAsia="en-GB"/>
                </w:rPr>
                <w:t>-0.1</w:t>
              </w:r>
            </w:ins>
          </w:p>
        </w:tc>
        <w:tc>
          <w:tcPr>
            <w:tcW w:w="2745" w:type="dxa"/>
            <w:noWrap/>
          </w:tcPr>
          <w:p w14:paraId="5D108901" w14:textId="1F768E8F"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ins w:id="626" w:author="qubsys" w:date="2015-03-23T18:49:00Z"/>
                <w:rFonts w:ascii="Calibri" w:eastAsia="Times New Roman" w:hAnsi="Calibri" w:cs="Times New Roman"/>
                <w:color w:val="000000"/>
                <w:lang w:eastAsia="en-GB"/>
              </w:rPr>
            </w:pPr>
            <w:ins w:id="627" w:author="Raymond" w:date="2015-03-23T21:50:00Z">
              <w:r>
                <w:rPr>
                  <w:rFonts w:ascii="Calibri" w:eastAsia="Times New Roman" w:hAnsi="Calibri" w:cs="Times New Roman"/>
                  <w:color w:val="000000"/>
                  <w:lang w:eastAsia="en-GB"/>
                </w:rPr>
                <w:t>38</w:t>
              </w:r>
            </w:ins>
          </w:p>
        </w:tc>
        <w:tc>
          <w:tcPr>
            <w:tcW w:w="3138" w:type="dxa"/>
            <w:noWrap/>
          </w:tcPr>
          <w:p w14:paraId="5E64C799" w14:textId="719F8088"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ins w:id="628" w:author="qubsys" w:date="2015-03-23T18:49:00Z"/>
                <w:rFonts w:ascii="Calibri" w:eastAsia="Times New Roman" w:hAnsi="Calibri" w:cs="Times New Roman"/>
                <w:color w:val="000000"/>
                <w:lang w:eastAsia="en-GB"/>
              </w:rPr>
            </w:pPr>
            <w:ins w:id="629" w:author="Raymond" w:date="2015-03-23T21:50:00Z">
              <w:r>
                <w:rPr>
                  <w:rFonts w:ascii="Calibri" w:eastAsia="Times New Roman" w:hAnsi="Calibri" w:cs="Times New Roman"/>
                  <w:color w:val="000000"/>
                  <w:lang w:eastAsia="en-GB"/>
                </w:rPr>
                <w:t>49</w:t>
              </w:r>
            </w:ins>
          </w:p>
        </w:tc>
      </w:tr>
      <w:tr w:rsidR="005323EF" w:rsidRPr="00EB25B6" w14:paraId="0B991328" w14:textId="77777777" w:rsidTr="003F56E1">
        <w:tblPrEx>
          <w:tblLook w:val="04A0" w:firstRow="1" w:lastRow="0" w:firstColumn="1" w:lastColumn="0" w:noHBand="0" w:noVBand="1"/>
        </w:tblPrEx>
        <w:trPr>
          <w:trHeight w:val="300"/>
          <w:ins w:id="630"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47240334" w14:textId="77777777" w:rsidR="005323EF" w:rsidRPr="00EB25B6" w:rsidRDefault="005323EF" w:rsidP="003F56E1">
            <w:pPr>
              <w:rPr>
                <w:ins w:id="631" w:author="qubsys" w:date="2015-03-23T18:49:00Z"/>
                <w:rFonts w:ascii="Calibri" w:eastAsia="Times New Roman" w:hAnsi="Calibri" w:cs="Times New Roman"/>
                <w:b w:val="0"/>
                <w:color w:val="000000"/>
                <w:lang w:eastAsia="en-GB"/>
              </w:rPr>
            </w:pPr>
            <w:ins w:id="632" w:author="qubsys" w:date="2015-03-23T18:49:00Z">
              <w:r w:rsidRPr="00EB25B6">
                <w:rPr>
                  <w:rFonts w:ascii="Calibri" w:eastAsia="Times New Roman" w:hAnsi="Calibri" w:cs="Times New Roman"/>
                  <w:b w:val="0"/>
                  <w:color w:val="000000"/>
                  <w:lang w:eastAsia="en-GB"/>
                </w:rPr>
                <w:t>0</w:t>
              </w:r>
              <w:r>
                <w:rPr>
                  <w:rFonts w:ascii="Calibri" w:eastAsia="Times New Roman" w:hAnsi="Calibri" w:cs="Times New Roman"/>
                  <w:b w:val="0"/>
                  <w:color w:val="000000"/>
                  <w:lang w:eastAsia="en-GB"/>
                </w:rPr>
                <w:t>.0</w:t>
              </w:r>
            </w:ins>
          </w:p>
        </w:tc>
        <w:tc>
          <w:tcPr>
            <w:tcW w:w="2745" w:type="dxa"/>
            <w:noWrap/>
          </w:tcPr>
          <w:p w14:paraId="4B9BBC1B" w14:textId="00D0562D"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ins w:id="633" w:author="qubsys" w:date="2015-03-23T18:49:00Z"/>
                <w:rFonts w:ascii="Calibri" w:eastAsia="Times New Roman" w:hAnsi="Calibri" w:cs="Times New Roman"/>
                <w:color w:val="000000"/>
                <w:lang w:eastAsia="en-GB"/>
              </w:rPr>
            </w:pPr>
            <w:ins w:id="634" w:author="Raymond" w:date="2015-03-23T21:51:00Z">
              <w:r>
                <w:rPr>
                  <w:rFonts w:ascii="Calibri" w:eastAsia="Times New Roman" w:hAnsi="Calibri" w:cs="Times New Roman"/>
                  <w:color w:val="000000"/>
                  <w:lang w:eastAsia="en-GB"/>
                </w:rPr>
                <w:t>44</w:t>
              </w:r>
            </w:ins>
          </w:p>
        </w:tc>
        <w:tc>
          <w:tcPr>
            <w:tcW w:w="3138" w:type="dxa"/>
            <w:noWrap/>
          </w:tcPr>
          <w:p w14:paraId="308C25F6" w14:textId="419E6521"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ins w:id="635" w:author="qubsys" w:date="2015-03-23T18:49:00Z"/>
                <w:rFonts w:ascii="Calibri" w:eastAsia="Times New Roman" w:hAnsi="Calibri" w:cs="Times New Roman"/>
                <w:color w:val="000000"/>
                <w:lang w:eastAsia="en-GB"/>
              </w:rPr>
            </w:pPr>
            <w:ins w:id="636" w:author="Raymond" w:date="2015-03-23T21:51:00Z">
              <w:r>
                <w:rPr>
                  <w:rFonts w:ascii="Calibri" w:eastAsia="Times New Roman" w:hAnsi="Calibri" w:cs="Times New Roman"/>
                  <w:color w:val="000000"/>
                  <w:lang w:eastAsia="en-GB"/>
                </w:rPr>
                <w:t>53</w:t>
              </w:r>
            </w:ins>
          </w:p>
        </w:tc>
      </w:tr>
      <w:tr w:rsidR="005323EF" w:rsidRPr="00EB25B6" w14:paraId="0A1F0E49"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637"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0A808F45" w14:textId="77777777" w:rsidR="005323EF" w:rsidRPr="00EB25B6" w:rsidRDefault="005323EF" w:rsidP="003F56E1">
            <w:pPr>
              <w:rPr>
                <w:ins w:id="638" w:author="qubsys" w:date="2015-03-23T18:49:00Z"/>
                <w:rFonts w:ascii="Calibri" w:eastAsia="Times New Roman" w:hAnsi="Calibri" w:cs="Times New Roman"/>
                <w:b w:val="0"/>
                <w:color w:val="000000"/>
                <w:lang w:eastAsia="en-GB"/>
              </w:rPr>
            </w:pPr>
            <w:ins w:id="639" w:author="qubsys" w:date="2015-03-23T18:49:00Z">
              <w:r w:rsidRPr="00EB25B6">
                <w:rPr>
                  <w:rFonts w:ascii="Calibri" w:eastAsia="Times New Roman" w:hAnsi="Calibri" w:cs="Times New Roman"/>
                  <w:b w:val="0"/>
                  <w:color w:val="000000"/>
                  <w:lang w:eastAsia="en-GB"/>
                </w:rPr>
                <w:t>0.1</w:t>
              </w:r>
            </w:ins>
          </w:p>
        </w:tc>
        <w:tc>
          <w:tcPr>
            <w:tcW w:w="2745" w:type="dxa"/>
            <w:noWrap/>
          </w:tcPr>
          <w:p w14:paraId="01050437" w14:textId="4C028715"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ins w:id="640" w:author="qubsys" w:date="2015-03-23T18:49:00Z"/>
                <w:rFonts w:ascii="Calibri" w:eastAsia="Times New Roman" w:hAnsi="Calibri" w:cs="Times New Roman"/>
                <w:color w:val="000000"/>
                <w:lang w:eastAsia="en-GB"/>
              </w:rPr>
            </w:pPr>
            <w:ins w:id="641" w:author="Raymond" w:date="2015-03-23T21:51:00Z">
              <w:r>
                <w:rPr>
                  <w:rFonts w:ascii="Calibri" w:eastAsia="Times New Roman" w:hAnsi="Calibri" w:cs="Times New Roman"/>
                  <w:color w:val="000000"/>
                  <w:lang w:eastAsia="en-GB"/>
                </w:rPr>
                <w:t>50</w:t>
              </w:r>
            </w:ins>
          </w:p>
        </w:tc>
        <w:tc>
          <w:tcPr>
            <w:tcW w:w="3138" w:type="dxa"/>
            <w:noWrap/>
          </w:tcPr>
          <w:p w14:paraId="387F63A9" w14:textId="71034DA2"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ins w:id="642" w:author="qubsys" w:date="2015-03-23T18:49:00Z"/>
                <w:rFonts w:ascii="Calibri" w:eastAsia="Times New Roman" w:hAnsi="Calibri" w:cs="Times New Roman"/>
                <w:color w:val="000000"/>
                <w:lang w:eastAsia="en-GB"/>
              </w:rPr>
            </w:pPr>
            <w:ins w:id="643" w:author="Raymond" w:date="2015-03-23T21:51:00Z">
              <w:r>
                <w:rPr>
                  <w:rFonts w:ascii="Calibri" w:eastAsia="Times New Roman" w:hAnsi="Calibri" w:cs="Times New Roman"/>
                  <w:color w:val="000000"/>
                  <w:lang w:eastAsia="en-GB"/>
                </w:rPr>
                <w:t>44</w:t>
              </w:r>
            </w:ins>
          </w:p>
        </w:tc>
      </w:tr>
      <w:tr w:rsidR="005323EF" w:rsidRPr="00EB25B6" w14:paraId="135A7798" w14:textId="77777777" w:rsidTr="003F56E1">
        <w:tblPrEx>
          <w:tblLook w:val="04A0" w:firstRow="1" w:lastRow="0" w:firstColumn="1" w:lastColumn="0" w:noHBand="0" w:noVBand="1"/>
        </w:tblPrEx>
        <w:trPr>
          <w:trHeight w:val="300"/>
          <w:ins w:id="644"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6473B4D3" w14:textId="77777777" w:rsidR="005323EF" w:rsidRPr="00EB25B6" w:rsidRDefault="005323EF" w:rsidP="003F56E1">
            <w:pPr>
              <w:rPr>
                <w:ins w:id="645" w:author="qubsys" w:date="2015-03-23T18:49:00Z"/>
                <w:rFonts w:ascii="Calibri" w:eastAsia="Times New Roman" w:hAnsi="Calibri" w:cs="Times New Roman"/>
                <w:b w:val="0"/>
                <w:color w:val="000000"/>
                <w:lang w:eastAsia="en-GB"/>
              </w:rPr>
            </w:pPr>
            <w:ins w:id="646" w:author="qubsys" w:date="2015-03-23T18:49:00Z">
              <w:r w:rsidRPr="00EB25B6">
                <w:rPr>
                  <w:rFonts w:ascii="Calibri" w:eastAsia="Times New Roman" w:hAnsi="Calibri" w:cs="Times New Roman"/>
                  <w:b w:val="0"/>
                  <w:color w:val="000000"/>
                  <w:lang w:eastAsia="en-GB"/>
                </w:rPr>
                <w:t>0.2</w:t>
              </w:r>
            </w:ins>
          </w:p>
        </w:tc>
        <w:tc>
          <w:tcPr>
            <w:tcW w:w="2745" w:type="dxa"/>
            <w:noWrap/>
          </w:tcPr>
          <w:p w14:paraId="45ECE63B" w14:textId="026A3269"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ins w:id="647" w:author="qubsys" w:date="2015-03-23T18:49:00Z"/>
                <w:rFonts w:ascii="Calibri" w:eastAsia="Times New Roman" w:hAnsi="Calibri" w:cs="Times New Roman"/>
                <w:color w:val="000000"/>
                <w:lang w:eastAsia="en-GB"/>
              </w:rPr>
            </w:pPr>
            <w:ins w:id="648" w:author="Raymond" w:date="2015-03-23T21:51:00Z">
              <w:r>
                <w:rPr>
                  <w:rFonts w:ascii="Calibri" w:eastAsia="Times New Roman" w:hAnsi="Calibri" w:cs="Times New Roman"/>
                  <w:color w:val="000000"/>
                  <w:lang w:eastAsia="en-GB"/>
                </w:rPr>
                <w:t>63</w:t>
              </w:r>
            </w:ins>
          </w:p>
        </w:tc>
        <w:tc>
          <w:tcPr>
            <w:tcW w:w="3138" w:type="dxa"/>
            <w:noWrap/>
          </w:tcPr>
          <w:p w14:paraId="2C494EA2" w14:textId="11CF7905"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ins w:id="649" w:author="qubsys" w:date="2015-03-23T18:49:00Z"/>
                <w:rFonts w:ascii="Calibri" w:eastAsia="Times New Roman" w:hAnsi="Calibri" w:cs="Times New Roman"/>
                <w:color w:val="000000"/>
                <w:lang w:eastAsia="en-GB"/>
              </w:rPr>
            </w:pPr>
            <w:ins w:id="650" w:author="Raymond" w:date="2015-03-23T21:51:00Z">
              <w:r>
                <w:rPr>
                  <w:rFonts w:ascii="Calibri" w:eastAsia="Times New Roman" w:hAnsi="Calibri" w:cs="Times New Roman"/>
                  <w:color w:val="000000"/>
                  <w:lang w:eastAsia="en-GB"/>
                </w:rPr>
                <w:t>64</w:t>
              </w:r>
            </w:ins>
          </w:p>
        </w:tc>
      </w:tr>
      <w:tr w:rsidR="005323EF" w:rsidRPr="00EB25B6" w14:paraId="691A84A1"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651"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10AAB46D" w14:textId="77777777" w:rsidR="005323EF" w:rsidRPr="00EB25B6" w:rsidRDefault="005323EF" w:rsidP="003F56E1">
            <w:pPr>
              <w:rPr>
                <w:ins w:id="652" w:author="qubsys" w:date="2015-03-23T18:49:00Z"/>
                <w:rFonts w:ascii="Calibri" w:eastAsia="Times New Roman" w:hAnsi="Calibri" w:cs="Times New Roman"/>
                <w:b w:val="0"/>
                <w:color w:val="000000"/>
                <w:lang w:eastAsia="en-GB"/>
              </w:rPr>
            </w:pPr>
            <w:ins w:id="653" w:author="qubsys" w:date="2015-03-23T18:49:00Z">
              <w:r w:rsidRPr="00EB25B6">
                <w:rPr>
                  <w:rFonts w:ascii="Calibri" w:eastAsia="Times New Roman" w:hAnsi="Calibri" w:cs="Times New Roman"/>
                  <w:b w:val="0"/>
                  <w:color w:val="000000"/>
                  <w:lang w:eastAsia="en-GB"/>
                </w:rPr>
                <w:t>0.3</w:t>
              </w:r>
            </w:ins>
          </w:p>
        </w:tc>
        <w:tc>
          <w:tcPr>
            <w:tcW w:w="2745" w:type="dxa"/>
            <w:noWrap/>
          </w:tcPr>
          <w:p w14:paraId="7FD86188" w14:textId="040F3BC3"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ins w:id="654" w:author="qubsys" w:date="2015-03-23T18:49:00Z"/>
                <w:rFonts w:ascii="Calibri" w:eastAsia="Times New Roman" w:hAnsi="Calibri" w:cs="Times New Roman"/>
                <w:color w:val="000000"/>
                <w:lang w:eastAsia="en-GB"/>
              </w:rPr>
            </w:pPr>
            <w:ins w:id="655" w:author="Raymond" w:date="2015-03-23T21:51:00Z">
              <w:r>
                <w:rPr>
                  <w:rFonts w:ascii="Calibri" w:eastAsia="Times New Roman" w:hAnsi="Calibri" w:cs="Times New Roman"/>
                  <w:color w:val="000000"/>
                  <w:lang w:eastAsia="en-GB"/>
                </w:rPr>
                <w:t>50</w:t>
              </w:r>
            </w:ins>
          </w:p>
        </w:tc>
        <w:tc>
          <w:tcPr>
            <w:tcW w:w="3138" w:type="dxa"/>
            <w:noWrap/>
          </w:tcPr>
          <w:p w14:paraId="2B22977E" w14:textId="207AE70B"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ins w:id="656" w:author="qubsys" w:date="2015-03-23T18:49:00Z"/>
                <w:rFonts w:ascii="Calibri" w:eastAsia="Times New Roman" w:hAnsi="Calibri" w:cs="Times New Roman"/>
                <w:color w:val="000000"/>
                <w:lang w:eastAsia="en-GB"/>
              </w:rPr>
            </w:pPr>
            <w:ins w:id="657" w:author="Raymond" w:date="2015-03-23T21:51:00Z">
              <w:r>
                <w:rPr>
                  <w:rFonts w:ascii="Calibri" w:eastAsia="Times New Roman" w:hAnsi="Calibri" w:cs="Times New Roman"/>
                  <w:color w:val="000000"/>
                  <w:lang w:eastAsia="en-GB"/>
                </w:rPr>
                <w:t>44</w:t>
              </w:r>
            </w:ins>
          </w:p>
        </w:tc>
      </w:tr>
      <w:tr w:rsidR="005323EF" w:rsidRPr="00EB25B6" w14:paraId="44F88751" w14:textId="77777777" w:rsidTr="003F56E1">
        <w:tblPrEx>
          <w:tblLook w:val="04A0" w:firstRow="1" w:lastRow="0" w:firstColumn="1" w:lastColumn="0" w:noHBand="0" w:noVBand="1"/>
        </w:tblPrEx>
        <w:trPr>
          <w:trHeight w:val="300"/>
          <w:ins w:id="658"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395EF5BF" w14:textId="77777777" w:rsidR="005323EF" w:rsidRPr="00EB25B6" w:rsidRDefault="005323EF" w:rsidP="003F56E1">
            <w:pPr>
              <w:rPr>
                <w:ins w:id="659" w:author="qubsys" w:date="2015-03-23T18:49:00Z"/>
                <w:rFonts w:ascii="Calibri" w:eastAsia="Times New Roman" w:hAnsi="Calibri" w:cs="Times New Roman"/>
                <w:b w:val="0"/>
                <w:color w:val="000000"/>
                <w:lang w:eastAsia="en-GB"/>
              </w:rPr>
            </w:pPr>
            <w:ins w:id="660" w:author="qubsys" w:date="2015-03-23T18:49:00Z">
              <w:r w:rsidRPr="00EB25B6">
                <w:rPr>
                  <w:rFonts w:ascii="Calibri" w:eastAsia="Times New Roman" w:hAnsi="Calibri" w:cs="Times New Roman"/>
                  <w:b w:val="0"/>
                  <w:color w:val="000000"/>
                  <w:lang w:eastAsia="en-GB"/>
                </w:rPr>
                <w:t>0.4</w:t>
              </w:r>
            </w:ins>
          </w:p>
        </w:tc>
        <w:tc>
          <w:tcPr>
            <w:tcW w:w="2745" w:type="dxa"/>
            <w:noWrap/>
          </w:tcPr>
          <w:p w14:paraId="0B067163" w14:textId="1758A93F"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ins w:id="661" w:author="qubsys" w:date="2015-03-23T18:49:00Z"/>
                <w:rFonts w:ascii="Calibri" w:eastAsia="Times New Roman" w:hAnsi="Calibri" w:cs="Times New Roman"/>
                <w:color w:val="000000"/>
                <w:lang w:eastAsia="en-GB"/>
              </w:rPr>
            </w:pPr>
            <w:ins w:id="662" w:author="Raymond" w:date="2015-03-23T21:51:00Z">
              <w:r>
                <w:rPr>
                  <w:rFonts w:ascii="Calibri" w:eastAsia="Times New Roman" w:hAnsi="Calibri" w:cs="Times New Roman"/>
                  <w:color w:val="000000"/>
                  <w:lang w:eastAsia="en-GB"/>
                </w:rPr>
                <w:t>63</w:t>
              </w:r>
            </w:ins>
          </w:p>
        </w:tc>
        <w:tc>
          <w:tcPr>
            <w:tcW w:w="3138" w:type="dxa"/>
            <w:noWrap/>
          </w:tcPr>
          <w:p w14:paraId="1138A401" w14:textId="28EAAEC0"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ins w:id="663" w:author="qubsys" w:date="2015-03-23T18:49:00Z"/>
                <w:rFonts w:ascii="Calibri" w:eastAsia="Times New Roman" w:hAnsi="Calibri" w:cs="Times New Roman"/>
                <w:color w:val="000000"/>
                <w:lang w:eastAsia="en-GB"/>
              </w:rPr>
            </w:pPr>
            <w:ins w:id="664" w:author="Raymond" w:date="2015-03-23T21:51:00Z">
              <w:r>
                <w:rPr>
                  <w:rFonts w:ascii="Calibri" w:eastAsia="Times New Roman" w:hAnsi="Calibri" w:cs="Times New Roman"/>
                  <w:color w:val="000000"/>
                  <w:lang w:eastAsia="en-GB"/>
                </w:rPr>
                <w:t>51</w:t>
              </w:r>
            </w:ins>
          </w:p>
        </w:tc>
      </w:tr>
      <w:tr w:rsidR="005323EF" w:rsidRPr="00EB25B6" w14:paraId="7F5585AF"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665"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0D6BF6CF" w14:textId="77777777" w:rsidR="005323EF" w:rsidRPr="00EB25B6" w:rsidRDefault="005323EF" w:rsidP="003F56E1">
            <w:pPr>
              <w:rPr>
                <w:ins w:id="666" w:author="qubsys" w:date="2015-03-23T18:49:00Z"/>
                <w:rFonts w:ascii="Calibri" w:eastAsia="Times New Roman" w:hAnsi="Calibri" w:cs="Times New Roman"/>
                <w:b w:val="0"/>
                <w:color w:val="000000"/>
                <w:lang w:eastAsia="en-GB"/>
              </w:rPr>
            </w:pPr>
            <w:ins w:id="667" w:author="qubsys" w:date="2015-03-23T18:49:00Z">
              <w:r w:rsidRPr="00EB25B6">
                <w:rPr>
                  <w:rFonts w:ascii="Calibri" w:eastAsia="Times New Roman" w:hAnsi="Calibri" w:cs="Times New Roman"/>
                  <w:b w:val="0"/>
                  <w:color w:val="000000"/>
                  <w:lang w:eastAsia="en-GB"/>
                </w:rPr>
                <w:t>0.5</w:t>
              </w:r>
            </w:ins>
          </w:p>
        </w:tc>
        <w:tc>
          <w:tcPr>
            <w:tcW w:w="2745" w:type="dxa"/>
            <w:noWrap/>
          </w:tcPr>
          <w:p w14:paraId="01E82883" w14:textId="61C52139"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ins w:id="668" w:author="qubsys" w:date="2015-03-23T18:49:00Z"/>
                <w:rFonts w:ascii="Calibri" w:eastAsia="Times New Roman" w:hAnsi="Calibri" w:cs="Times New Roman"/>
                <w:color w:val="000000"/>
                <w:lang w:eastAsia="en-GB"/>
              </w:rPr>
            </w:pPr>
            <w:ins w:id="669" w:author="Raymond" w:date="2015-03-23T21:51:00Z">
              <w:r>
                <w:rPr>
                  <w:rFonts w:ascii="Calibri" w:eastAsia="Times New Roman" w:hAnsi="Calibri" w:cs="Times New Roman"/>
                  <w:color w:val="000000"/>
                  <w:lang w:eastAsia="en-GB"/>
                </w:rPr>
                <w:t>81</w:t>
              </w:r>
            </w:ins>
          </w:p>
        </w:tc>
        <w:tc>
          <w:tcPr>
            <w:tcW w:w="3138" w:type="dxa"/>
            <w:noWrap/>
          </w:tcPr>
          <w:p w14:paraId="4266DDBD" w14:textId="38320735"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ins w:id="670" w:author="qubsys" w:date="2015-03-23T18:49:00Z"/>
                <w:rFonts w:ascii="Calibri" w:eastAsia="Times New Roman" w:hAnsi="Calibri" w:cs="Times New Roman"/>
                <w:color w:val="000000"/>
                <w:lang w:eastAsia="en-GB"/>
              </w:rPr>
            </w:pPr>
            <w:ins w:id="671" w:author="Raymond" w:date="2015-03-23T21:51:00Z">
              <w:r>
                <w:rPr>
                  <w:rFonts w:ascii="Calibri" w:eastAsia="Times New Roman" w:hAnsi="Calibri" w:cs="Times New Roman"/>
                  <w:color w:val="000000"/>
                  <w:lang w:eastAsia="en-GB"/>
                </w:rPr>
                <w:t>76</w:t>
              </w:r>
            </w:ins>
          </w:p>
        </w:tc>
      </w:tr>
      <w:tr w:rsidR="005323EF" w:rsidRPr="00EB25B6" w14:paraId="61E00C0A" w14:textId="77777777" w:rsidTr="003F56E1">
        <w:tblPrEx>
          <w:tblLook w:val="04A0" w:firstRow="1" w:lastRow="0" w:firstColumn="1" w:lastColumn="0" w:noHBand="0" w:noVBand="1"/>
        </w:tblPrEx>
        <w:trPr>
          <w:trHeight w:val="300"/>
          <w:ins w:id="672"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shd w:val="clear" w:color="auto" w:fill="auto"/>
            <w:noWrap/>
            <w:hideMark/>
          </w:tcPr>
          <w:p w14:paraId="0EF67C3E" w14:textId="77777777" w:rsidR="005323EF" w:rsidRPr="00386861" w:rsidRDefault="005323EF" w:rsidP="003F56E1">
            <w:pPr>
              <w:rPr>
                <w:ins w:id="673" w:author="qubsys" w:date="2015-03-23T18:49:00Z"/>
                <w:rFonts w:ascii="Calibri" w:eastAsia="Times New Roman" w:hAnsi="Calibri" w:cs="Times New Roman"/>
                <w:b w:val="0"/>
                <w:color w:val="000000"/>
                <w:lang w:eastAsia="en-GB"/>
              </w:rPr>
            </w:pPr>
            <w:ins w:id="674" w:author="qubsys" w:date="2015-03-23T18:49:00Z">
              <w:r w:rsidRPr="00386861">
                <w:rPr>
                  <w:rFonts w:ascii="Calibri" w:eastAsia="Times New Roman" w:hAnsi="Calibri" w:cs="Times New Roman"/>
                  <w:b w:val="0"/>
                  <w:color w:val="000000"/>
                  <w:lang w:eastAsia="en-GB"/>
                </w:rPr>
                <w:t>0.6</w:t>
              </w:r>
            </w:ins>
          </w:p>
        </w:tc>
        <w:tc>
          <w:tcPr>
            <w:tcW w:w="2745" w:type="dxa"/>
            <w:shd w:val="clear" w:color="auto" w:fill="auto"/>
            <w:noWrap/>
          </w:tcPr>
          <w:p w14:paraId="21091F22" w14:textId="2E43535F" w:rsidR="005323EF" w:rsidRPr="00386861" w:rsidRDefault="00174CD3" w:rsidP="003F56E1">
            <w:pPr>
              <w:cnfStyle w:val="000000000000" w:firstRow="0" w:lastRow="0" w:firstColumn="0" w:lastColumn="0" w:oddVBand="0" w:evenVBand="0" w:oddHBand="0" w:evenHBand="0" w:firstRowFirstColumn="0" w:firstRowLastColumn="0" w:lastRowFirstColumn="0" w:lastRowLastColumn="0"/>
              <w:rPr>
                <w:ins w:id="675" w:author="qubsys" w:date="2015-03-23T18:49:00Z"/>
                <w:rFonts w:ascii="Calibri" w:eastAsia="Times New Roman" w:hAnsi="Calibri" w:cs="Times New Roman"/>
                <w:color w:val="000000"/>
                <w:lang w:eastAsia="en-GB"/>
              </w:rPr>
            </w:pPr>
            <w:ins w:id="676" w:author="Raymond" w:date="2015-03-23T21:52:00Z">
              <w:r>
                <w:rPr>
                  <w:rFonts w:ascii="Calibri" w:eastAsia="Times New Roman" w:hAnsi="Calibri" w:cs="Times New Roman"/>
                  <w:color w:val="000000"/>
                  <w:lang w:eastAsia="en-GB"/>
                </w:rPr>
                <w:t>69</w:t>
              </w:r>
            </w:ins>
          </w:p>
        </w:tc>
        <w:tc>
          <w:tcPr>
            <w:tcW w:w="3138" w:type="dxa"/>
            <w:shd w:val="clear" w:color="auto" w:fill="auto"/>
            <w:noWrap/>
          </w:tcPr>
          <w:p w14:paraId="75FC0F33" w14:textId="03E95A27" w:rsidR="005323EF" w:rsidRPr="00386861" w:rsidRDefault="00174CD3" w:rsidP="003F56E1">
            <w:pPr>
              <w:cnfStyle w:val="000000000000" w:firstRow="0" w:lastRow="0" w:firstColumn="0" w:lastColumn="0" w:oddVBand="0" w:evenVBand="0" w:oddHBand="0" w:evenHBand="0" w:firstRowFirstColumn="0" w:firstRowLastColumn="0" w:lastRowFirstColumn="0" w:lastRowLastColumn="0"/>
              <w:rPr>
                <w:ins w:id="677" w:author="qubsys" w:date="2015-03-23T18:49:00Z"/>
                <w:rFonts w:ascii="Calibri" w:eastAsia="Times New Roman" w:hAnsi="Calibri" w:cs="Times New Roman"/>
                <w:color w:val="000000"/>
                <w:lang w:eastAsia="en-GB"/>
              </w:rPr>
            </w:pPr>
            <w:ins w:id="678" w:author="Raymond" w:date="2015-03-23T21:52:00Z">
              <w:r>
                <w:rPr>
                  <w:rFonts w:ascii="Calibri" w:eastAsia="Times New Roman" w:hAnsi="Calibri" w:cs="Times New Roman"/>
                  <w:color w:val="000000"/>
                  <w:lang w:eastAsia="en-GB"/>
                </w:rPr>
                <w:t>55</w:t>
              </w:r>
            </w:ins>
          </w:p>
        </w:tc>
      </w:tr>
      <w:tr w:rsidR="005323EF" w:rsidRPr="00EB25B6" w14:paraId="07FCFE02"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679"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6B3AC6DA" w14:textId="77777777" w:rsidR="005323EF" w:rsidRPr="00EB25B6" w:rsidRDefault="005323EF" w:rsidP="003F56E1">
            <w:pPr>
              <w:rPr>
                <w:ins w:id="680" w:author="qubsys" w:date="2015-03-23T18:49:00Z"/>
                <w:rFonts w:ascii="Calibri" w:eastAsia="Times New Roman" w:hAnsi="Calibri" w:cs="Times New Roman"/>
                <w:b w:val="0"/>
                <w:color w:val="000000"/>
                <w:lang w:eastAsia="en-GB"/>
              </w:rPr>
            </w:pPr>
            <w:ins w:id="681" w:author="qubsys" w:date="2015-03-23T18:49:00Z">
              <w:r w:rsidRPr="00EB25B6">
                <w:rPr>
                  <w:rFonts w:ascii="Calibri" w:eastAsia="Times New Roman" w:hAnsi="Calibri" w:cs="Times New Roman"/>
                  <w:b w:val="0"/>
                  <w:color w:val="000000"/>
                  <w:lang w:eastAsia="en-GB"/>
                </w:rPr>
                <w:t>0.7</w:t>
              </w:r>
            </w:ins>
          </w:p>
        </w:tc>
        <w:tc>
          <w:tcPr>
            <w:tcW w:w="2745" w:type="dxa"/>
            <w:noWrap/>
          </w:tcPr>
          <w:p w14:paraId="48EB96A0" w14:textId="77B09832"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ins w:id="682" w:author="qubsys" w:date="2015-03-23T18:49:00Z"/>
                <w:rFonts w:ascii="Calibri" w:eastAsia="Times New Roman" w:hAnsi="Calibri" w:cs="Times New Roman"/>
                <w:color w:val="000000"/>
                <w:lang w:eastAsia="en-GB"/>
              </w:rPr>
            </w:pPr>
            <w:ins w:id="683" w:author="Raymond" w:date="2015-03-23T21:52:00Z">
              <w:r>
                <w:rPr>
                  <w:rFonts w:ascii="Calibri" w:eastAsia="Times New Roman" w:hAnsi="Calibri" w:cs="Times New Roman"/>
                  <w:color w:val="000000"/>
                  <w:lang w:eastAsia="en-GB"/>
                </w:rPr>
                <w:t>75</w:t>
              </w:r>
            </w:ins>
          </w:p>
        </w:tc>
        <w:tc>
          <w:tcPr>
            <w:tcW w:w="3138" w:type="dxa"/>
            <w:noWrap/>
          </w:tcPr>
          <w:p w14:paraId="10FE5484" w14:textId="79662663"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ins w:id="684" w:author="qubsys" w:date="2015-03-23T18:49:00Z"/>
                <w:rFonts w:ascii="Calibri" w:eastAsia="Times New Roman" w:hAnsi="Calibri" w:cs="Times New Roman"/>
                <w:color w:val="000000"/>
                <w:lang w:eastAsia="en-GB"/>
              </w:rPr>
            </w:pPr>
            <w:ins w:id="685" w:author="Raymond" w:date="2015-03-23T21:52:00Z">
              <w:r>
                <w:rPr>
                  <w:rFonts w:ascii="Calibri" w:eastAsia="Times New Roman" w:hAnsi="Calibri" w:cs="Times New Roman"/>
                  <w:color w:val="000000"/>
                  <w:lang w:eastAsia="en-GB"/>
                </w:rPr>
                <w:t>72</w:t>
              </w:r>
            </w:ins>
          </w:p>
        </w:tc>
      </w:tr>
      <w:tr w:rsidR="005323EF" w:rsidRPr="00EB25B6" w14:paraId="67761D90" w14:textId="77777777" w:rsidTr="003F56E1">
        <w:tblPrEx>
          <w:tblLook w:val="04A0" w:firstRow="1" w:lastRow="0" w:firstColumn="1" w:lastColumn="0" w:noHBand="0" w:noVBand="1"/>
        </w:tblPrEx>
        <w:trPr>
          <w:trHeight w:val="300"/>
          <w:ins w:id="686"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0FA95318" w14:textId="77777777" w:rsidR="005323EF" w:rsidRPr="00EB25B6" w:rsidRDefault="005323EF" w:rsidP="003F56E1">
            <w:pPr>
              <w:rPr>
                <w:ins w:id="687" w:author="qubsys" w:date="2015-03-23T18:49:00Z"/>
                <w:rFonts w:ascii="Calibri" w:eastAsia="Times New Roman" w:hAnsi="Calibri" w:cs="Times New Roman"/>
                <w:b w:val="0"/>
                <w:color w:val="000000"/>
                <w:lang w:eastAsia="en-GB"/>
              </w:rPr>
            </w:pPr>
            <w:ins w:id="688" w:author="qubsys" w:date="2015-03-23T18:49:00Z">
              <w:r w:rsidRPr="00EB25B6">
                <w:rPr>
                  <w:rFonts w:ascii="Calibri" w:eastAsia="Times New Roman" w:hAnsi="Calibri" w:cs="Times New Roman"/>
                  <w:b w:val="0"/>
                  <w:color w:val="000000"/>
                  <w:lang w:eastAsia="en-GB"/>
                </w:rPr>
                <w:t>0.8</w:t>
              </w:r>
            </w:ins>
          </w:p>
        </w:tc>
        <w:tc>
          <w:tcPr>
            <w:tcW w:w="2745" w:type="dxa"/>
            <w:noWrap/>
          </w:tcPr>
          <w:p w14:paraId="6DE57451" w14:textId="2D1A1309"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ins w:id="689" w:author="qubsys" w:date="2015-03-23T18:49:00Z"/>
                <w:rFonts w:ascii="Calibri" w:eastAsia="Times New Roman" w:hAnsi="Calibri" w:cs="Times New Roman"/>
                <w:color w:val="000000"/>
                <w:lang w:eastAsia="en-GB"/>
              </w:rPr>
            </w:pPr>
            <w:ins w:id="690" w:author="Raymond" w:date="2015-03-23T21:52:00Z">
              <w:r>
                <w:rPr>
                  <w:rFonts w:ascii="Calibri" w:eastAsia="Times New Roman" w:hAnsi="Calibri" w:cs="Times New Roman"/>
                  <w:color w:val="000000"/>
                  <w:lang w:eastAsia="en-GB"/>
                </w:rPr>
                <w:t>75</w:t>
              </w:r>
            </w:ins>
          </w:p>
        </w:tc>
        <w:tc>
          <w:tcPr>
            <w:tcW w:w="3138" w:type="dxa"/>
            <w:noWrap/>
          </w:tcPr>
          <w:p w14:paraId="16AC34E6" w14:textId="4630D36F"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ins w:id="691" w:author="qubsys" w:date="2015-03-23T18:49:00Z"/>
                <w:rFonts w:ascii="Calibri" w:eastAsia="Times New Roman" w:hAnsi="Calibri" w:cs="Times New Roman"/>
                <w:color w:val="000000"/>
                <w:lang w:eastAsia="en-GB"/>
              </w:rPr>
            </w:pPr>
            <w:ins w:id="692" w:author="Raymond" w:date="2015-03-23T21:52:00Z">
              <w:r>
                <w:rPr>
                  <w:rFonts w:ascii="Calibri" w:eastAsia="Times New Roman" w:hAnsi="Calibri" w:cs="Times New Roman"/>
                  <w:color w:val="000000"/>
                  <w:lang w:eastAsia="en-GB"/>
                </w:rPr>
                <w:t>85</w:t>
              </w:r>
            </w:ins>
          </w:p>
        </w:tc>
      </w:tr>
      <w:tr w:rsidR="005323EF" w:rsidRPr="00EB25B6" w14:paraId="42A601D0"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693"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39591E7D" w14:textId="77777777" w:rsidR="005323EF" w:rsidRPr="00EB25B6" w:rsidRDefault="005323EF" w:rsidP="003F56E1">
            <w:pPr>
              <w:rPr>
                <w:ins w:id="694" w:author="qubsys" w:date="2015-03-23T18:49:00Z"/>
                <w:rFonts w:ascii="Calibri" w:eastAsia="Times New Roman" w:hAnsi="Calibri" w:cs="Times New Roman"/>
                <w:b w:val="0"/>
                <w:color w:val="000000"/>
                <w:lang w:eastAsia="en-GB"/>
              </w:rPr>
            </w:pPr>
            <w:ins w:id="695" w:author="qubsys" w:date="2015-03-23T18:49:00Z">
              <w:r w:rsidRPr="00EB25B6">
                <w:rPr>
                  <w:rFonts w:ascii="Calibri" w:eastAsia="Times New Roman" w:hAnsi="Calibri" w:cs="Times New Roman"/>
                  <w:b w:val="0"/>
                  <w:color w:val="000000"/>
                  <w:lang w:eastAsia="en-GB"/>
                </w:rPr>
                <w:t>0.9</w:t>
              </w:r>
            </w:ins>
          </w:p>
        </w:tc>
        <w:tc>
          <w:tcPr>
            <w:tcW w:w="2745" w:type="dxa"/>
            <w:noWrap/>
          </w:tcPr>
          <w:p w14:paraId="2AF380F2" w14:textId="091D1C0B"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ins w:id="696" w:author="qubsys" w:date="2015-03-23T18:49:00Z"/>
                <w:rFonts w:ascii="Calibri" w:eastAsia="Times New Roman" w:hAnsi="Calibri" w:cs="Times New Roman"/>
                <w:color w:val="000000"/>
                <w:lang w:eastAsia="en-GB"/>
              </w:rPr>
            </w:pPr>
            <w:ins w:id="697" w:author="Raymond" w:date="2015-03-23T21:52:00Z">
              <w:r>
                <w:rPr>
                  <w:rFonts w:ascii="Calibri" w:eastAsia="Times New Roman" w:hAnsi="Calibri" w:cs="Times New Roman"/>
                  <w:color w:val="000000"/>
                  <w:lang w:eastAsia="en-GB"/>
                </w:rPr>
                <w:t>69</w:t>
              </w:r>
            </w:ins>
          </w:p>
        </w:tc>
        <w:tc>
          <w:tcPr>
            <w:tcW w:w="3138" w:type="dxa"/>
            <w:noWrap/>
          </w:tcPr>
          <w:p w14:paraId="5AA68E17" w14:textId="50D965A3"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ins w:id="698" w:author="qubsys" w:date="2015-03-23T18:49:00Z"/>
                <w:rFonts w:ascii="Calibri" w:eastAsia="Times New Roman" w:hAnsi="Calibri" w:cs="Times New Roman"/>
                <w:color w:val="000000"/>
                <w:lang w:eastAsia="en-GB"/>
              </w:rPr>
            </w:pPr>
            <w:ins w:id="699" w:author="Raymond" w:date="2015-03-23T21:52:00Z">
              <w:r>
                <w:rPr>
                  <w:rFonts w:ascii="Calibri" w:eastAsia="Times New Roman" w:hAnsi="Calibri" w:cs="Times New Roman"/>
                  <w:color w:val="000000"/>
                  <w:lang w:eastAsia="en-GB"/>
                </w:rPr>
                <w:t>68</w:t>
              </w:r>
            </w:ins>
          </w:p>
        </w:tc>
      </w:tr>
      <w:tr w:rsidR="005323EF" w:rsidRPr="00EB25B6" w14:paraId="4429FD1B" w14:textId="77777777" w:rsidTr="003F56E1">
        <w:tblPrEx>
          <w:tblLook w:val="04A0" w:firstRow="1" w:lastRow="0" w:firstColumn="1" w:lastColumn="0" w:noHBand="0" w:noVBand="1"/>
        </w:tblPrEx>
        <w:trPr>
          <w:trHeight w:val="300"/>
          <w:ins w:id="700"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shd w:val="clear" w:color="auto" w:fill="92D050"/>
            <w:noWrap/>
            <w:hideMark/>
          </w:tcPr>
          <w:p w14:paraId="75A07342" w14:textId="77777777" w:rsidR="005323EF" w:rsidRPr="00EB25B6" w:rsidRDefault="005323EF" w:rsidP="003F56E1">
            <w:pPr>
              <w:rPr>
                <w:ins w:id="701" w:author="qubsys" w:date="2015-03-23T18:49:00Z"/>
                <w:rFonts w:ascii="Calibri" w:eastAsia="Times New Roman" w:hAnsi="Calibri" w:cs="Times New Roman"/>
                <w:b w:val="0"/>
                <w:color w:val="000000"/>
                <w:lang w:eastAsia="en-GB"/>
              </w:rPr>
            </w:pPr>
            <w:ins w:id="702" w:author="qubsys" w:date="2015-03-23T18:49:00Z">
              <w:r w:rsidRPr="00EB25B6">
                <w:rPr>
                  <w:rFonts w:ascii="Calibri" w:eastAsia="Times New Roman" w:hAnsi="Calibri" w:cs="Times New Roman"/>
                  <w:b w:val="0"/>
                  <w:color w:val="000000"/>
                  <w:lang w:eastAsia="en-GB"/>
                </w:rPr>
                <w:t>1</w:t>
              </w:r>
              <w:r>
                <w:rPr>
                  <w:rFonts w:ascii="Calibri" w:eastAsia="Times New Roman" w:hAnsi="Calibri" w:cs="Times New Roman"/>
                  <w:b w:val="0"/>
                  <w:color w:val="000000"/>
                  <w:lang w:eastAsia="en-GB"/>
                </w:rPr>
                <w:t>.0</w:t>
              </w:r>
            </w:ins>
          </w:p>
        </w:tc>
        <w:tc>
          <w:tcPr>
            <w:tcW w:w="2745" w:type="dxa"/>
            <w:shd w:val="clear" w:color="auto" w:fill="92D050"/>
            <w:noWrap/>
          </w:tcPr>
          <w:p w14:paraId="27729DFE" w14:textId="6F0ABA86"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ins w:id="703" w:author="qubsys" w:date="2015-03-23T18:49:00Z"/>
                <w:rFonts w:ascii="Calibri" w:eastAsia="Times New Roman" w:hAnsi="Calibri" w:cs="Times New Roman"/>
                <w:color w:val="000000"/>
                <w:lang w:eastAsia="en-GB"/>
              </w:rPr>
            </w:pPr>
            <w:ins w:id="704" w:author="Raymond" w:date="2015-03-23T21:53:00Z">
              <w:r>
                <w:rPr>
                  <w:rFonts w:ascii="Calibri" w:eastAsia="Times New Roman" w:hAnsi="Calibri" w:cs="Times New Roman"/>
                  <w:color w:val="000000"/>
                  <w:lang w:eastAsia="en-GB"/>
                </w:rPr>
                <w:t>81</w:t>
              </w:r>
            </w:ins>
          </w:p>
        </w:tc>
        <w:tc>
          <w:tcPr>
            <w:tcW w:w="3138" w:type="dxa"/>
            <w:shd w:val="clear" w:color="auto" w:fill="92D050"/>
            <w:noWrap/>
          </w:tcPr>
          <w:p w14:paraId="7323EC37" w14:textId="41C713B3" w:rsidR="005323EF" w:rsidRPr="00EB25B6" w:rsidRDefault="00174CD3" w:rsidP="003F56E1">
            <w:pPr>
              <w:cnfStyle w:val="000000000000" w:firstRow="0" w:lastRow="0" w:firstColumn="0" w:lastColumn="0" w:oddVBand="0" w:evenVBand="0" w:oddHBand="0" w:evenHBand="0" w:firstRowFirstColumn="0" w:firstRowLastColumn="0" w:lastRowFirstColumn="0" w:lastRowLastColumn="0"/>
              <w:rPr>
                <w:ins w:id="705" w:author="qubsys" w:date="2015-03-23T18:49:00Z"/>
                <w:rFonts w:ascii="Calibri" w:eastAsia="Times New Roman" w:hAnsi="Calibri" w:cs="Times New Roman"/>
                <w:color w:val="000000"/>
                <w:lang w:eastAsia="en-GB"/>
              </w:rPr>
            </w:pPr>
            <w:ins w:id="706" w:author="Raymond" w:date="2015-03-23T21:53:00Z">
              <w:r>
                <w:rPr>
                  <w:rFonts w:ascii="Calibri" w:eastAsia="Times New Roman" w:hAnsi="Calibri" w:cs="Times New Roman"/>
                  <w:color w:val="000000"/>
                  <w:lang w:eastAsia="en-GB"/>
                </w:rPr>
                <w:t>88</w:t>
              </w:r>
            </w:ins>
          </w:p>
        </w:tc>
      </w:tr>
      <w:tr w:rsidR="005323EF" w:rsidRPr="00EB25B6" w14:paraId="72234775"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707"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19DFC9B4" w14:textId="77777777" w:rsidR="005323EF" w:rsidRPr="00EB25B6" w:rsidRDefault="005323EF" w:rsidP="003F56E1">
            <w:pPr>
              <w:rPr>
                <w:ins w:id="708" w:author="qubsys" w:date="2015-03-23T18:49:00Z"/>
                <w:rFonts w:ascii="Calibri" w:eastAsia="Times New Roman" w:hAnsi="Calibri" w:cs="Times New Roman"/>
                <w:b w:val="0"/>
                <w:color w:val="000000"/>
                <w:lang w:eastAsia="en-GB"/>
              </w:rPr>
            </w:pPr>
            <w:ins w:id="709" w:author="qubsys" w:date="2015-03-23T18:49:00Z">
              <w:r w:rsidRPr="00EB25B6">
                <w:rPr>
                  <w:rFonts w:ascii="Calibri" w:eastAsia="Times New Roman" w:hAnsi="Calibri" w:cs="Times New Roman"/>
                  <w:b w:val="0"/>
                  <w:color w:val="000000"/>
                  <w:lang w:eastAsia="en-GB"/>
                </w:rPr>
                <w:t>1.1</w:t>
              </w:r>
            </w:ins>
          </w:p>
        </w:tc>
        <w:tc>
          <w:tcPr>
            <w:tcW w:w="2745" w:type="dxa"/>
            <w:noWrap/>
          </w:tcPr>
          <w:p w14:paraId="3949D083" w14:textId="09BBE737"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ins w:id="710" w:author="qubsys" w:date="2015-03-23T18:49:00Z"/>
                <w:rFonts w:ascii="Calibri" w:eastAsia="Times New Roman" w:hAnsi="Calibri" w:cs="Times New Roman"/>
                <w:color w:val="000000"/>
                <w:lang w:eastAsia="en-GB"/>
              </w:rPr>
            </w:pPr>
            <w:ins w:id="711" w:author="Raymond" w:date="2015-03-23T21:53:00Z">
              <w:r>
                <w:rPr>
                  <w:rFonts w:ascii="Calibri" w:eastAsia="Times New Roman" w:hAnsi="Calibri" w:cs="Times New Roman"/>
                  <w:color w:val="000000"/>
                  <w:lang w:eastAsia="en-GB"/>
                </w:rPr>
                <w:t>81</w:t>
              </w:r>
            </w:ins>
          </w:p>
        </w:tc>
        <w:tc>
          <w:tcPr>
            <w:tcW w:w="3138" w:type="dxa"/>
            <w:noWrap/>
          </w:tcPr>
          <w:p w14:paraId="5FD10E6D" w14:textId="7E932F5A" w:rsidR="005323EF" w:rsidRPr="00EB25B6" w:rsidRDefault="00174CD3" w:rsidP="003F56E1">
            <w:pPr>
              <w:cnfStyle w:val="000000100000" w:firstRow="0" w:lastRow="0" w:firstColumn="0" w:lastColumn="0" w:oddVBand="0" w:evenVBand="0" w:oddHBand="1" w:evenHBand="0" w:firstRowFirstColumn="0" w:firstRowLastColumn="0" w:lastRowFirstColumn="0" w:lastRowLastColumn="0"/>
              <w:rPr>
                <w:ins w:id="712" w:author="qubsys" w:date="2015-03-23T18:49:00Z"/>
                <w:rFonts w:ascii="Calibri" w:eastAsia="Times New Roman" w:hAnsi="Calibri" w:cs="Times New Roman"/>
                <w:color w:val="000000"/>
                <w:lang w:eastAsia="en-GB"/>
              </w:rPr>
            </w:pPr>
            <w:ins w:id="713" w:author="Raymond" w:date="2015-03-23T21:53:00Z">
              <w:r>
                <w:rPr>
                  <w:rFonts w:ascii="Calibri" w:eastAsia="Times New Roman" w:hAnsi="Calibri" w:cs="Times New Roman"/>
                  <w:color w:val="000000"/>
                  <w:lang w:eastAsia="en-GB"/>
                </w:rPr>
                <w:t>88</w:t>
              </w:r>
            </w:ins>
          </w:p>
        </w:tc>
      </w:tr>
      <w:tr w:rsidR="005323EF" w:rsidRPr="00EB25B6" w14:paraId="074D2FFE" w14:textId="77777777" w:rsidTr="003F56E1">
        <w:tblPrEx>
          <w:tblLook w:val="04A0" w:firstRow="1" w:lastRow="0" w:firstColumn="1" w:lastColumn="0" w:noHBand="0" w:noVBand="1"/>
        </w:tblPrEx>
        <w:trPr>
          <w:trHeight w:val="300"/>
          <w:ins w:id="714"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4E7947DE" w14:textId="77777777" w:rsidR="005323EF" w:rsidRPr="00EB25B6" w:rsidRDefault="005323EF" w:rsidP="003F56E1">
            <w:pPr>
              <w:rPr>
                <w:ins w:id="715" w:author="qubsys" w:date="2015-03-23T18:49:00Z"/>
                <w:rFonts w:ascii="Calibri" w:eastAsia="Times New Roman" w:hAnsi="Calibri" w:cs="Times New Roman"/>
                <w:b w:val="0"/>
                <w:color w:val="000000"/>
                <w:lang w:eastAsia="en-GB"/>
              </w:rPr>
            </w:pPr>
            <w:ins w:id="716" w:author="qubsys" w:date="2015-03-23T18:49:00Z">
              <w:r w:rsidRPr="00EB25B6">
                <w:rPr>
                  <w:rFonts w:ascii="Calibri" w:eastAsia="Times New Roman" w:hAnsi="Calibri" w:cs="Times New Roman"/>
                  <w:b w:val="0"/>
                  <w:color w:val="000000"/>
                  <w:lang w:eastAsia="en-GB"/>
                </w:rPr>
                <w:lastRenderedPageBreak/>
                <w:t>1.2</w:t>
              </w:r>
            </w:ins>
          </w:p>
        </w:tc>
        <w:tc>
          <w:tcPr>
            <w:tcW w:w="2745" w:type="dxa"/>
            <w:noWrap/>
          </w:tcPr>
          <w:p w14:paraId="1DC6ECF0" w14:textId="53F630D9" w:rsidR="005323EF" w:rsidRPr="00EB25B6" w:rsidRDefault="00636EF4" w:rsidP="003F56E1">
            <w:pPr>
              <w:cnfStyle w:val="000000000000" w:firstRow="0" w:lastRow="0" w:firstColumn="0" w:lastColumn="0" w:oddVBand="0" w:evenVBand="0" w:oddHBand="0" w:evenHBand="0" w:firstRowFirstColumn="0" w:firstRowLastColumn="0" w:lastRowFirstColumn="0" w:lastRowLastColumn="0"/>
              <w:rPr>
                <w:ins w:id="717" w:author="qubsys" w:date="2015-03-23T18:49:00Z"/>
                <w:rFonts w:ascii="Calibri" w:eastAsia="Times New Roman" w:hAnsi="Calibri" w:cs="Times New Roman"/>
                <w:color w:val="000000"/>
                <w:lang w:eastAsia="en-GB"/>
              </w:rPr>
            </w:pPr>
            <w:ins w:id="718" w:author="Raymond" w:date="2015-03-23T21:54:00Z">
              <w:r>
                <w:rPr>
                  <w:rFonts w:ascii="Calibri" w:eastAsia="Times New Roman" w:hAnsi="Calibri" w:cs="Times New Roman"/>
                  <w:color w:val="000000"/>
                  <w:lang w:eastAsia="en-GB"/>
                </w:rPr>
                <w:t>69</w:t>
              </w:r>
            </w:ins>
          </w:p>
        </w:tc>
        <w:tc>
          <w:tcPr>
            <w:tcW w:w="3138" w:type="dxa"/>
            <w:noWrap/>
          </w:tcPr>
          <w:p w14:paraId="737C6C21" w14:textId="735BF9A0" w:rsidR="005323EF" w:rsidRPr="00EB25B6" w:rsidRDefault="00636EF4" w:rsidP="003F56E1">
            <w:pPr>
              <w:cnfStyle w:val="000000000000" w:firstRow="0" w:lastRow="0" w:firstColumn="0" w:lastColumn="0" w:oddVBand="0" w:evenVBand="0" w:oddHBand="0" w:evenHBand="0" w:firstRowFirstColumn="0" w:firstRowLastColumn="0" w:lastRowFirstColumn="0" w:lastRowLastColumn="0"/>
              <w:rPr>
                <w:ins w:id="719" w:author="qubsys" w:date="2015-03-23T18:49:00Z"/>
                <w:rFonts w:ascii="Calibri" w:eastAsia="Times New Roman" w:hAnsi="Calibri" w:cs="Times New Roman"/>
                <w:color w:val="000000"/>
                <w:lang w:eastAsia="en-GB"/>
              </w:rPr>
            </w:pPr>
            <w:ins w:id="720" w:author="Raymond" w:date="2015-03-23T21:54:00Z">
              <w:r>
                <w:rPr>
                  <w:rFonts w:ascii="Calibri" w:eastAsia="Times New Roman" w:hAnsi="Calibri" w:cs="Times New Roman"/>
                  <w:color w:val="000000"/>
                  <w:lang w:eastAsia="en-GB"/>
                </w:rPr>
                <w:t>68</w:t>
              </w:r>
            </w:ins>
          </w:p>
        </w:tc>
      </w:tr>
      <w:tr w:rsidR="005323EF" w:rsidRPr="00EB25B6" w14:paraId="3CED3CC3"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721"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3736DC72" w14:textId="77777777" w:rsidR="005323EF" w:rsidRPr="00EB25B6" w:rsidRDefault="005323EF" w:rsidP="003F56E1">
            <w:pPr>
              <w:rPr>
                <w:ins w:id="722" w:author="qubsys" w:date="2015-03-23T18:49:00Z"/>
                <w:rFonts w:ascii="Calibri" w:eastAsia="Times New Roman" w:hAnsi="Calibri" w:cs="Times New Roman"/>
                <w:b w:val="0"/>
                <w:color w:val="000000"/>
                <w:lang w:eastAsia="en-GB"/>
              </w:rPr>
            </w:pPr>
            <w:ins w:id="723" w:author="qubsys" w:date="2015-03-23T18:49:00Z">
              <w:r w:rsidRPr="00EB25B6">
                <w:rPr>
                  <w:rFonts w:ascii="Calibri" w:eastAsia="Times New Roman" w:hAnsi="Calibri" w:cs="Times New Roman"/>
                  <w:b w:val="0"/>
                  <w:color w:val="000000"/>
                  <w:lang w:eastAsia="en-GB"/>
                </w:rPr>
                <w:t>1.3</w:t>
              </w:r>
            </w:ins>
          </w:p>
        </w:tc>
        <w:tc>
          <w:tcPr>
            <w:tcW w:w="2745" w:type="dxa"/>
            <w:noWrap/>
          </w:tcPr>
          <w:p w14:paraId="4EB3CB98" w14:textId="45AD1DC1" w:rsidR="005323EF" w:rsidRPr="00EB25B6" w:rsidRDefault="00636EF4" w:rsidP="003F56E1">
            <w:pPr>
              <w:cnfStyle w:val="000000100000" w:firstRow="0" w:lastRow="0" w:firstColumn="0" w:lastColumn="0" w:oddVBand="0" w:evenVBand="0" w:oddHBand="1" w:evenHBand="0" w:firstRowFirstColumn="0" w:firstRowLastColumn="0" w:lastRowFirstColumn="0" w:lastRowLastColumn="0"/>
              <w:rPr>
                <w:ins w:id="724" w:author="qubsys" w:date="2015-03-23T18:49:00Z"/>
                <w:rFonts w:ascii="Calibri" w:eastAsia="Times New Roman" w:hAnsi="Calibri" w:cs="Times New Roman"/>
                <w:color w:val="000000"/>
                <w:lang w:eastAsia="en-GB"/>
              </w:rPr>
            </w:pPr>
            <w:ins w:id="725" w:author="Raymond" w:date="2015-03-23T21:54:00Z">
              <w:r>
                <w:rPr>
                  <w:rFonts w:ascii="Calibri" w:eastAsia="Times New Roman" w:hAnsi="Calibri" w:cs="Times New Roman"/>
                  <w:color w:val="000000"/>
                  <w:lang w:eastAsia="en-GB"/>
                </w:rPr>
                <w:t>56</w:t>
              </w:r>
            </w:ins>
          </w:p>
        </w:tc>
        <w:tc>
          <w:tcPr>
            <w:tcW w:w="3138" w:type="dxa"/>
            <w:noWrap/>
          </w:tcPr>
          <w:p w14:paraId="62965950" w14:textId="0E28C5BF" w:rsidR="005323EF" w:rsidRPr="00EB25B6" w:rsidRDefault="00636EF4" w:rsidP="003F56E1">
            <w:pPr>
              <w:cnfStyle w:val="000000100000" w:firstRow="0" w:lastRow="0" w:firstColumn="0" w:lastColumn="0" w:oddVBand="0" w:evenVBand="0" w:oddHBand="1" w:evenHBand="0" w:firstRowFirstColumn="0" w:firstRowLastColumn="0" w:lastRowFirstColumn="0" w:lastRowLastColumn="0"/>
              <w:rPr>
                <w:ins w:id="726" w:author="qubsys" w:date="2015-03-23T18:49:00Z"/>
                <w:rFonts w:ascii="Calibri" w:eastAsia="Times New Roman" w:hAnsi="Calibri" w:cs="Times New Roman"/>
                <w:color w:val="000000"/>
                <w:lang w:eastAsia="en-GB"/>
              </w:rPr>
            </w:pPr>
            <w:ins w:id="727" w:author="Raymond" w:date="2015-03-23T21:54:00Z">
              <w:r>
                <w:rPr>
                  <w:rFonts w:ascii="Calibri" w:eastAsia="Times New Roman" w:hAnsi="Calibri" w:cs="Times New Roman"/>
                  <w:color w:val="000000"/>
                  <w:lang w:eastAsia="en-GB"/>
                </w:rPr>
                <w:t>60</w:t>
              </w:r>
            </w:ins>
          </w:p>
        </w:tc>
      </w:tr>
      <w:tr w:rsidR="005323EF" w:rsidRPr="00EB25B6" w14:paraId="365C6163" w14:textId="77777777" w:rsidTr="003F56E1">
        <w:tblPrEx>
          <w:tblLook w:val="04A0" w:firstRow="1" w:lastRow="0" w:firstColumn="1" w:lastColumn="0" w:noHBand="0" w:noVBand="1"/>
        </w:tblPrEx>
        <w:trPr>
          <w:trHeight w:val="300"/>
          <w:ins w:id="728"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7440D17D" w14:textId="77777777" w:rsidR="005323EF" w:rsidRPr="00EB25B6" w:rsidRDefault="005323EF" w:rsidP="003F56E1">
            <w:pPr>
              <w:rPr>
                <w:ins w:id="729" w:author="qubsys" w:date="2015-03-23T18:49:00Z"/>
                <w:rFonts w:ascii="Calibri" w:eastAsia="Times New Roman" w:hAnsi="Calibri" w:cs="Times New Roman"/>
                <w:b w:val="0"/>
                <w:color w:val="000000"/>
                <w:lang w:eastAsia="en-GB"/>
              </w:rPr>
            </w:pPr>
            <w:ins w:id="730" w:author="qubsys" w:date="2015-03-23T18:49:00Z">
              <w:r w:rsidRPr="00EB25B6">
                <w:rPr>
                  <w:rFonts w:ascii="Calibri" w:eastAsia="Times New Roman" w:hAnsi="Calibri" w:cs="Times New Roman"/>
                  <w:b w:val="0"/>
                  <w:color w:val="000000"/>
                  <w:lang w:eastAsia="en-GB"/>
                </w:rPr>
                <w:t>1.4</w:t>
              </w:r>
            </w:ins>
          </w:p>
        </w:tc>
        <w:tc>
          <w:tcPr>
            <w:tcW w:w="2745" w:type="dxa"/>
            <w:noWrap/>
          </w:tcPr>
          <w:p w14:paraId="75B1A1A4" w14:textId="60225489" w:rsidR="005323EF" w:rsidRPr="00EB25B6" w:rsidRDefault="00636EF4" w:rsidP="003F56E1">
            <w:pPr>
              <w:cnfStyle w:val="000000000000" w:firstRow="0" w:lastRow="0" w:firstColumn="0" w:lastColumn="0" w:oddVBand="0" w:evenVBand="0" w:oddHBand="0" w:evenHBand="0" w:firstRowFirstColumn="0" w:firstRowLastColumn="0" w:lastRowFirstColumn="0" w:lastRowLastColumn="0"/>
              <w:rPr>
                <w:ins w:id="731" w:author="qubsys" w:date="2015-03-23T18:49:00Z"/>
                <w:rFonts w:ascii="Calibri" w:eastAsia="Times New Roman" w:hAnsi="Calibri" w:cs="Times New Roman"/>
                <w:color w:val="000000"/>
                <w:lang w:eastAsia="en-GB"/>
              </w:rPr>
            </w:pPr>
            <w:ins w:id="732" w:author="Raymond" w:date="2015-03-23T21:54:00Z">
              <w:r>
                <w:rPr>
                  <w:rFonts w:ascii="Calibri" w:eastAsia="Times New Roman" w:hAnsi="Calibri" w:cs="Times New Roman"/>
                  <w:color w:val="000000"/>
                  <w:lang w:eastAsia="en-GB"/>
                </w:rPr>
                <w:t>75</w:t>
              </w:r>
            </w:ins>
          </w:p>
        </w:tc>
        <w:tc>
          <w:tcPr>
            <w:tcW w:w="3138" w:type="dxa"/>
            <w:noWrap/>
          </w:tcPr>
          <w:p w14:paraId="3A930CBC" w14:textId="5B9A5C6F" w:rsidR="005323EF" w:rsidRPr="00EB25B6" w:rsidRDefault="00636EF4" w:rsidP="003F56E1">
            <w:pPr>
              <w:cnfStyle w:val="000000000000" w:firstRow="0" w:lastRow="0" w:firstColumn="0" w:lastColumn="0" w:oddVBand="0" w:evenVBand="0" w:oddHBand="0" w:evenHBand="0" w:firstRowFirstColumn="0" w:firstRowLastColumn="0" w:lastRowFirstColumn="0" w:lastRowLastColumn="0"/>
              <w:rPr>
                <w:ins w:id="733" w:author="qubsys" w:date="2015-03-23T18:49:00Z"/>
                <w:rFonts w:ascii="Calibri" w:eastAsia="Times New Roman" w:hAnsi="Calibri" w:cs="Times New Roman"/>
                <w:color w:val="000000"/>
                <w:lang w:eastAsia="en-GB"/>
              </w:rPr>
            </w:pPr>
            <w:ins w:id="734" w:author="Raymond" w:date="2015-03-23T21:54:00Z">
              <w:r>
                <w:rPr>
                  <w:rFonts w:ascii="Calibri" w:eastAsia="Times New Roman" w:hAnsi="Calibri" w:cs="Times New Roman"/>
                  <w:color w:val="000000"/>
                  <w:lang w:eastAsia="en-GB"/>
                </w:rPr>
                <w:t>72</w:t>
              </w:r>
            </w:ins>
          </w:p>
        </w:tc>
      </w:tr>
      <w:tr w:rsidR="005323EF" w:rsidRPr="00EB25B6" w14:paraId="08D41896"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735"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1110EBAF" w14:textId="77777777" w:rsidR="005323EF" w:rsidRPr="00EB25B6" w:rsidRDefault="005323EF" w:rsidP="003F56E1">
            <w:pPr>
              <w:rPr>
                <w:ins w:id="736" w:author="qubsys" w:date="2015-03-23T18:49:00Z"/>
                <w:rFonts w:ascii="Calibri" w:eastAsia="Times New Roman" w:hAnsi="Calibri" w:cs="Times New Roman"/>
                <w:b w:val="0"/>
                <w:color w:val="000000"/>
                <w:lang w:eastAsia="en-GB"/>
              </w:rPr>
            </w:pPr>
            <w:ins w:id="737" w:author="qubsys" w:date="2015-03-23T18:49:00Z">
              <w:r w:rsidRPr="00EB25B6">
                <w:rPr>
                  <w:rFonts w:ascii="Calibri" w:eastAsia="Times New Roman" w:hAnsi="Calibri" w:cs="Times New Roman"/>
                  <w:b w:val="0"/>
                  <w:color w:val="000000"/>
                  <w:lang w:eastAsia="en-GB"/>
                </w:rPr>
                <w:t>1.5</w:t>
              </w:r>
            </w:ins>
          </w:p>
        </w:tc>
        <w:tc>
          <w:tcPr>
            <w:tcW w:w="2745" w:type="dxa"/>
            <w:noWrap/>
          </w:tcPr>
          <w:p w14:paraId="512E4E72" w14:textId="20BDF831" w:rsidR="005323EF" w:rsidRPr="00EB25B6" w:rsidRDefault="00636EF4" w:rsidP="003F56E1">
            <w:pPr>
              <w:cnfStyle w:val="000000100000" w:firstRow="0" w:lastRow="0" w:firstColumn="0" w:lastColumn="0" w:oddVBand="0" w:evenVBand="0" w:oddHBand="1" w:evenHBand="0" w:firstRowFirstColumn="0" w:firstRowLastColumn="0" w:lastRowFirstColumn="0" w:lastRowLastColumn="0"/>
              <w:rPr>
                <w:ins w:id="738" w:author="qubsys" w:date="2015-03-23T18:49:00Z"/>
                <w:rFonts w:ascii="Calibri" w:eastAsia="Times New Roman" w:hAnsi="Calibri" w:cs="Times New Roman"/>
                <w:color w:val="000000"/>
                <w:lang w:eastAsia="en-GB"/>
              </w:rPr>
            </w:pPr>
            <w:ins w:id="739" w:author="Raymond" w:date="2015-03-23T21:54:00Z">
              <w:r>
                <w:rPr>
                  <w:rFonts w:ascii="Calibri" w:eastAsia="Times New Roman" w:hAnsi="Calibri" w:cs="Times New Roman"/>
                  <w:color w:val="000000"/>
                  <w:lang w:eastAsia="en-GB"/>
                </w:rPr>
                <w:t>81</w:t>
              </w:r>
            </w:ins>
          </w:p>
        </w:tc>
        <w:tc>
          <w:tcPr>
            <w:tcW w:w="3138" w:type="dxa"/>
            <w:noWrap/>
          </w:tcPr>
          <w:p w14:paraId="78845C41" w14:textId="48C34590" w:rsidR="005323EF" w:rsidRPr="00EB25B6" w:rsidRDefault="00636EF4" w:rsidP="003F56E1">
            <w:pPr>
              <w:cnfStyle w:val="000000100000" w:firstRow="0" w:lastRow="0" w:firstColumn="0" w:lastColumn="0" w:oddVBand="0" w:evenVBand="0" w:oddHBand="1" w:evenHBand="0" w:firstRowFirstColumn="0" w:firstRowLastColumn="0" w:lastRowFirstColumn="0" w:lastRowLastColumn="0"/>
              <w:rPr>
                <w:ins w:id="740" w:author="qubsys" w:date="2015-03-23T18:49:00Z"/>
                <w:rFonts w:ascii="Calibri" w:eastAsia="Times New Roman" w:hAnsi="Calibri" w:cs="Times New Roman"/>
                <w:color w:val="000000"/>
                <w:lang w:eastAsia="en-GB"/>
              </w:rPr>
            </w:pPr>
            <w:ins w:id="741" w:author="Raymond" w:date="2015-03-23T21:54:00Z">
              <w:r>
                <w:rPr>
                  <w:rFonts w:ascii="Calibri" w:eastAsia="Times New Roman" w:hAnsi="Calibri" w:cs="Times New Roman"/>
                  <w:color w:val="000000"/>
                  <w:lang w:eastAsia="en-GB"/>
                </w:rPr>
                <w:t>88</w:t>
              </w:r>
            </w:ins>
          </w:p>
        </w:tc>
      </w:tr>
      <w:tr w:rsidR="005323EF" w:rsidRPr="00EB25B6" w14:paraId="7BC85AA8" w14:textId="77777777" w:rsidTr="003F56E1">
        <w:tblPrEx>
          <w:tblLook w:val="04A0" w:firstRow="1" w:lastRow="0" w:firstColumn="1" w:lastColumn="0" w:noHBand="0" w:noVBand="1"/>
        </w:tblPrEx>
        <w:trPr>
          <w:trHeight w:val="300"/>
          <w:ins w:id="742"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4BBFE66B" w14:textId="77777777" w:rsidR="005323EF" w:rsidRPr="00EB25B6" w:rsidRDefault="005323EF" w:rsidP="003F56E1">
            <w:pPr>
              <w:rPr>
                <w:ins w:id="743" w:author="qubsys" w:date="2015-03-23T18:49:00Z"/>
                <w:rFonts w:ascii="Calibri" w:eastAsia="Times New Roman" w:hAnsi="Calibri" w:cs="Times New Roman"/>
                <w:b w:val="0"/>
                <w:color w:val="000000"/>
                <w:lang w:eastAsia="en-GB"/>
              </w:rPr>
            </w:pPr>
            <w:ins w:id="744" w:author="qubsys" w:date="2015-03-23T18:49:00Z">
              <w:r w:rsidRPr="00EB25B6">
                <w:rPr>
                  <w:rFonts w:ascii="Calibri" w:eastAsia="Times New Roman" w:hAnsi="Calibri" w:cs="Times New Roman"/>
                  <w:b w:val="0"/>
                  <w:color w:val="000000"/>
                  <w:lang w:eastAsia="en-GB"/>
                </w:rPr>
                <w:t>1.6</w:t>
              </w:r>
            </w:ins>
          </w:p>
        </w:tc>
        <w:tc>
          <w:tcPr>
            <w:tcW w:w="2745" w:type="dxa"/>
            <w:noWrap/>
          </w:tcPr>
          <w:p w14:paraId="1BF76BFE" w14:textId="70E81C76" w:rsidR="005323EF" w:rsidRPr="00EB25B6" w:rsidRDefault="00636EF4" w:rsidP="003F56E1">
            <w:pPr>
              <w:cnfStyle w:val="000000000000" w:firstRow="0" w:lastRow="0" w:firstColumn="0" w:lastColumn="0" w:oddVBand="0" w:evenVBand="0" w:oddHBand="0" w:evenHBand="0" w:firstRowFirstColumn="0" w:firstRowLastColumn="0" w:lastRowFirstColumn="0" w:lastRowLastColumn="0"/>
              <w:rPr>
                <w:ins w:id="745" w:author="qubsys" w:date="2015-03-23T18:49:00Z"/>
                <w:rFonts w:ascii="Calibri" w:eastAsia="Times New Roman" w:hAnsi="Calibri" w:cs="Times New Roman"/>
                <w:color w:val="000000"/>
                <w:lang w:eastAsia="en-GB"/>
              </w:rPr>
            </w:pPr>
            <w:ins w:id="746" w:author="Raymond" w:date="2015-03-23T21:54:00Z">
              <w:r>
                <w:rPr>
                  <w:rFonts w:ascii="Calibri" w:eastAsia="Times New Roman" w:hAnsi="Calibri" w:cs="Times New Roman"/>
                  <w:color w:val="000000"/>
                  <w:lang w:eastAsia="en-GB"/>
                </w:rPr>
                <w:t>81</w:t>
              </w:r>
            </w:ins>
          </w:p>
        </w:tc>
        <w:tc>
          <w:tcPr>
            <w:tcW w:w="3138" w:type="dxa"/>
            <w:noWrap/>
          </w:tcPr>
          <w:p w14:paraId="7DF6AFEF" w14:textId="03060E41" w:rsidR="005323EF" w:rsidRPr="00EB25B6" w:rsidRDefault="00636EF4" w:rsidP="003F56E1">
            <w:pPr>
              <w:cnfStyle w:val="000000000000" w:firstRow="0" w:lastRow="0" w:firstColumn="0" w:lastColumn="0" w:oddVBand="0" w:evenVBand="0" w:oddHBand="0" w:evenHBand="0" w:firstRowFirstColumn="0" w:firstRowLastColumn="0" w:lastRowFirstColumn="0" w:lastRowLastColumn="0"/>
              <w:rPr>
                <w:ins w:id="747" w:author="qubsys" w:date="2015-03-23T18:49:00Z"/>
                <w:rFonts w:ascii="Calibri" w:eastAsia="Times New Roman" w:hAnsi="Calibri" w:cs="Times New Roman"/>
                <w:color w:val="000000"/>
                <w:lang w:eastAsia="en-GB"/>
              </w:rPr>
            </w:pPr>
            <w:ins w:id="748" w:author="Raymond" w:date="2015-03-23T21:54:00Z">
              <w:r>
                <w:rPr>
                  <w:rFonts w:ascii="Calibri" w:eastAsia="Times New Roman" w:hAnsi="Calibri" w:cs="Times New Roman"/>
                  <w:color w:val="000000"/>
                  <w:lang w:eastAsia="en-GB"/>
                </w:rPr>
                <w:t>88</w:t>
              </w:r>
            </w:ins>
          </w:p>
        </w:tc>
      </w:tr>
      <w:tr w:rsidR="005323EF" w:rsidRPr="00EB25B6" w14:paraId="2D4A0A2E" w14:textId="77777777" w:rsidTr="003F56E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ins w:id="749" w:author="qubsys" w:date="2015-03-23T18:49:00Z"/>
        </w:trPr>
        <w:tc>
          <w:tcPr>
            <w:cnfStyle w:val="001000000000" w:firstRow="0" w:lastRow="0" w:firstColumn="1" w:lastColumn="0" w:oddVBand="0" w:evenVBand="0" w:oddHBand="0" w:evenHBand="0" w:firstRowFirstColumn="0" w:firstRowLastColumn="0" w:lastRowFirstColumn="0" w:lastRowLastColumn="0"/>
            <w:tcW w:w="3133" w:type="dxa"/>
            <w:noWrap/>
            <w:hideMark/>
          </w:tcPr>
          <w:p w14:paraId="504AE261" w14:textId="77777777" w:rsidR="005323EF" w:rsidRPr="00EB25B6" w:rsidRDefault="005323EF" w:rsidP="003F56E1">
            <w:pPr>
              <w:rPr>
                <w:ins w:id="750" w:author="qubsys" w:date="2015-03-23T18:49:00Z"/>
                <w:rFonts w:ascii="Calibri" w:eastAsia="Times New Roman" w:hAnsi="Calibri" w:cs="Times New Roman"/>
                <w:b w:val="0"/>
                <w:color w:val="000000"/>
                <w:lang w:eastAsia="en-GB"/>
              </w:rPr>
            </w:pPr>
            <w:ins w:id="751" w:author="qubsys" w:date="2015-03-23T18:49:00Z">
              <w:r w:rsidRPr="00EB25B6">
                <w:rPr>
                  <w:rFonts w:ascii="Calibri" w:eastAsia="Times New Roman" w:hAnsi="Calibri" w:cs="Times New Roman"/>
                  <w:b w:val="0"/>
                  <w:color w:val="000000"/>
                  <w:lang w:eastAsia="en-GB"/>
                </w:rPr>
                <w:t>1.7</w:t>
              </w:r>
            </w:ins>
          </w:p>
        </w:tc>
        <w:tc>
          <w:tcPr>
            <w:tcW w:w="2745" w:type="dxa"/>
            <w:noWrap/>
          </w:tcPr>
          <w:p w14:paraId="63DB8D1C" w14:textId="6B807654" w:rsidR="005323EF" w:rsidRPr="00EB25B6" w:rsidRDefault="00636EF4" w:rsidP="003F56E1">
            <w:pPr>
              <w:cnfStyle w:val="000000100000" w:firstRow="0" w:lastRow="0" w:firstColumn="0" w:lastColumn="0" w:oddVBand="0" w:evenVBand="0" w:oddHBand="1" w:evenHBand="0" w:firstRowFirstColumn="0" w:firstRowLastColumn="0" w:lastRowFirstColumn="0" w:lastRowLastColumn="0"/>
              <w:rPr>
                <w:ins w:id="752" w:author="qubsys" w:date="2015-03-23T18:49:00Z"/>
                <w:rFonts w:ascii="Calibri" w:eastAsia="Times New Roman" w:hAnsi="Calibri" w:cs="Times New Roman"/>
                <w:color w:val="000000"/>
                <w:lang w:eastAsia="en-GB"/>
              </w:rPr>
            </w:pPr>
            <w:ins w:id="753" w:author="Raymond" w:date="2015-03-23T21:54:00Z">
              <w:r>
                <w:rPr>
                  <w:rFonts w:ascii="Calibri" w:eastAsia="Times New Roman" w:hAnsi="Calibri" w:cs="Times New Roman"/>
                  <w:color w:val="000000"/>
                  <w:lang w:eastAsia="en-GB"/>
                </w:rPr>
                <w:t>81</w:t>
              </w:r>
            </w:ins>
          </w:p>
        </w:tc>
        <w:tc>
          <w:tcPr>
            <w:tcW w:w="3138" w:type="dxa"/>
            <w:noWrap/>
          </w:tcPr>
          <w:p w14:paraId="78C15E42" w14:textId="1B53D98E" w:rsidR="005323EF" w:rsidRPr="00EB25B6" w:rsidRDefault="00636EF4" w:rsidP="003F56E1">
            <w:pPr>
              <w:cnfStyle w:val="000000100000" w:firstRow="0" w:lastRow="0" w:firstColumn="0" w:lastColumn="0" w:oddVBand="0" w:evenVBand="0" w:oddHBand="1" w:evenHBand="0" w:firstRowFirstColumn="0" w:firstRowLastColumn="0" w:lastRowFirstColumn="0" w:lastRowLastColumn="0"/>
              <w:rPr>
                <w:ins w:id="754" w:author="qubsys" w:date="2015-03-23T18:49:00Z"/>
                <w:rFonts w:ascii="Calibri" w:eastAsia="Times New Roman" w:hAnsi="Calibri" w:cs="Times New Roman"/>
                <w:color w:val="000000"/>
                <w:lang w:eastAsia="en-GB"/>
              </w:rPr>
            </w:pPr>
            <w:ins w:id="755" w:author="Raymond" w:date="2015-03-23T21:54:00Z">
              <w:r>
                <w:rPr>
                  <w:rFonts w:ascii="Calibri" w:eastAsia="Times New Roman" w:hAnsi="Calibri" w:cs="Times New Roman"/>
                  <w:color w:val="000000"/>
                  <w:lang w:eastAsia="en-GB"/>
                </w:rPr>
                <w:t>88</w:t>
              </w:r>
            </w:ins>
          </w:p>
        </w:tc>
      </w:tr>
      <w:tr w:rsidR="005323EF" w:rsidRPr="00EB25B6" w14:paraId="13EB7075" w14:textId="77777777" w:rsidTr="005323EF">
        <w:tblPrEx>
          <w:tblW w:w="0" w:type="auto"/>
          <w:tblLook w:val="0420" w:firstRow="1" w:lastRow="0" w:firstColumn="0" w:lastColumn="0" w:noHBand="0" w:noVBand="1"/>
          <w:tblPrExChange w:id="756" w:author="qubsys" w:date="2015-03-23T18:49:00Z">
            <w:tblPrEx>
              <w:tblW w:w="0" w:type="auto"/>
              <w:tblLook w:val="0420" w:firstRow="1" w:lastRow="0" w:firstColumn="0" w:lastColumn="0" w:noHBand="0" w:noVBand="1"/>
            </w:tblPrEx>
          </w:tblPrExChange>
        </w:tblPrEx>
        <w:trPr>
          <w:trHeight w:val="300"/>
          <w:ins w:id="757" w:author="qubsys" w:date="2015-03-23T18:49:00Z"/>
          <w:trPrChange w:id="758" w:author="qubsys" w:date="2015-03-23T18:49:00Z">
            <w:trPr>
              <w:trHeight w:val="300"/>
            </w:trPr>
          </w:trPrChange>
        </w:trPr>
        <w:tc>
          <w:tcPr>
            <w:tcW w:w="3133" w:type="dxa"/>
            <w:noWrap/>
            <w:hideMark/>
            <w:tcPrChange w:id="759" w:author="qubsys" w:date="2015-03-23T18:49:00Z">
              <w:tcPr>
                <w:tcW w:w="3133" w:type="dxa"/>
                <w:noWrap/>
                <w:hideMark/>
              </w:tcPr>
            </w:tcPrChange>
          </w:tcPr>
          <w:p w14:paraId="0C755876" w14:textId="77777777" w:rsidR="005323EF" w:rsidRPr="00EB25B6" w:rsidRDefault="005323EF" w:rsidP="003F56E1">
            <w:pPr>
              <w:rPr>
                <w:ins w:id="760" w:author="qubsys" w:date="2015-03-23T18:49:00Z"/>
                <w:rFonts w:ascii="Calibri" w:eastAsia="Times New Roman" w:hAnsi="Calibri" w:cs="Times New Roman"/>
                <w:b/>
                <w:color w:val="000000"/>
                <w:lang w:eastAsia="en-GB"/>
              </w:rPr>
            </w:pPr>
            <w:ins w:id="761" w:author="qubsys" w:date="2015-03-23T18:49:00Z">
              <w:r w:rsidRPr="00EB25B6">
                <w:rPr>
                  <w:rFonts w:ascii="Calibri" w:eastAsia="Times New Roman" w:hAnsi="Calibri" w:cs="Times New Roman"/>
                  <w:color w:val="000000"/>
                  <w:lang w:eastAsia="en-GB"/>
                </w:rPr>
                <w:t>1.8</w:t>
              </w:r>
            </w:ins>
          </w:p>
        </w:tc>
        <w:tc>
          <w:tcPr>
            <w:tcW w:w="2745" w:type="dxa"/>
            <w:noWrap/>
            <w:tcPrChange w:id="762" w:author="qubsys" w:date="2015-03-23T18:49:00Z">
              <w:tcPr>
                <w:tcW w:w="2745" w:type="dxa"/>
                <w:noWrap/>
              </w:tcPr>
            </w:tcPrChange>
          </w:tcPr>
          <w:p w14:paraId="0CCF60DD" w14:textId="59790DC3" w:rsidR="005323EF" w:rsidRPr="00EB25B6" w:rsidRDefault="00636EF4" w:rsidP="003F56E1">
            <w:pPr>
              <w:rPr>
                <w:ins w:id="763" w:author="qubsys" w:date="2015-03-23T18:49:00Z"/>
                <w:rFonts w:ascii="Calibri" w:eastAsia="Times New Roman" w:hAnsi="Calibri" w:cs="Times New Roman"/>
                <w:color w:val="000000"/>
                <w:lang w:eastAsia="en-GB"/>
              </w:rPr>
            </w:pPr>
            <w:ins w:id="764" w:author="Raymond" w:date="2015-03-23T21:55:00Z">
              <w:r>
                <w:rPr>
                  <w:rFonts w:ascii="Calibri" w:eastAsia="Times New Roman" w:hAnsi="Calibri" w:cs="Times New Roman"/>
                  <w:color w:val="000000"/>
                  <w:lang w:eastAsia="en-GB"/>
                </w:rPr>
                <w:t>69</w:t>
              </w:r>
            </w:ins>
          </w:p>
        </w:tc>
        <w:tc>
          <w:tcPr>
            <w:tcW w:w="3138" w:type="dxa"/>
            <w:noWrap/>
            <w:tcPrChange w:id="765" w:author="qubsys" w:date="2015-03-23T18:49:00Z">
              <w:tcPr>
                <w:tcW w:w="3138" w:type="dxa"/>
                <w:noWrap/>
              </w:tcPr>
            </w:tcPrChange>
          </w:tcPr>
          <w:p w14:paraId="0AC3C865" w14:textId="0AAC347B" w:rsidR="005323EF" w:rsidRPr="00EB25B6" w:rsidRDefault="00636EF4" w:rsidP="003F56E1">
            <w:pPr>
              <w:rPr>
                <w:ins w:id="766" w:author="qubsys" w:date="2015-03-23T18:49:00Z"/>
                <w:rFonts w:ascii="Calibri" w:eastAsia="Times New Roman" w:hAnsi="Calibri" w:cs="Times New Roman"/>
                <w:color w:val="000000"/>
                <w:lang w:eastAsia="en-GB"/>
              </w:rPr>
            </w:pPr>
            <w:ins w:id="767" w:author="Raymond" w:date="2015-03-23T21:55:00Z">
              <w:r>
                <w:rPr>
                  <w:rFonts w:ascii="Calibri" w:eastAsia="Times New Roman" w:hAnsi="Calibri" w:cs="Times New Roman"/>
                  <w:color w:val="000000"/>
                  <w:lang w:eastAsia="en-GB"/>
                </w:rPr>
                <w:t>68</w:t>
              </w:r>
            </w:ins>
          </w:p>
        </w:tc>
      </w:tr>
      <w:tr w:rsidR="005323EF" w:rsidRPr="00EB25B6" w14:paraId="493FA85A" w14:textId="77777777" w:rsidTr="005323EF">
        <w:tblPrEx>
          <w:tblW w:w="0" w:type="auto"/>
          <w:tblLook w:val="0420" w:firstRow="1" w:lastRow="0" w:firstColumn="0" w:lastColumn="0" w:noHBand="0" w:noVBand="1"/>
          <w:tblPrExChange w:id="768" w:author="qubsys" w:date="2015-03-23T18:49:00Z">
            <w:tblPrEx>
              <w:tblW w:w="0" w:type="auto"/>
              <w:tblLook w:val="0420" w:firstRow="1" w:lastRow="0" w:firstColumn="0" w:lastColumn="0" w:noHBand="0" w:noVBand="1"/>
            </w:tblPrEx>
          </w:tblPrExChange>
        </w:tblPrEx>
        <w:trPr>
          <w:cnfStyle w:val="000000100000" w:firstRow="0" w:lastRow="0" w:firstColumn="0" w:lastColumn="0" w:oddVBand="0" w:evenVBand="0" w:oddHBand="1" w:evenHBand="0" w:firstRowFirstColumn="0" w:firstRowLastColumn="0" w:lastRowFirstColumn="0" w:lastRowLastColumn="0"/>
          <w:trHeight w:val="300"/>
          <w:ins w:id="769" w:author="qubsys" w:date="2015-03-23T18:49:00Z"/>
          <w:trPrChange w:id="770" w:author="qubsys" w:date="2015-03-23T18:49:00Z">
            <w:trPr>
              <w:trHeight w:val="300"/>
            </w:trPr>
          </w:trPrChange>
        </w:trPr>
        <w:tc>
          <w:tcPr>
            <w:tcW w:w="3133" w:type="dxa"/>
            <w:noWrap/>
            <w:hideMark/>
            <w:tcPrChange w:id="771" w:author="qubsys" w:date="2015-03-23T18:49:00Z">
              <w:tcPr>
                <w:tcW w:w="3133" w:type="dxa"/>
                <w:noWrap/>
                <w:hideMark/>
              </w:tcPr>
            </w:tcPrChange>
          </w:tcPr>
          <w:p w14:paraId="4A4600F6" w14:textId="77777777" w:rsidR="005323EF" w:rsidRPr="00EB25B6" w:rsidRDefault="005323EF" w:rsidP="003F56E1">
            <w:pPr>
              <w:cnfStyle w:val="000000100000" w:firstRow="0" w:lastRow="0" w:firstColumn="0" w:lastColumn="0" w:oddVBand="0" w:evenVBand="0" w:oddHBand="1" w:evenHBand="0" w:firstRowFirstColumn="0" w:firstRowLastColumn="0" w:lastRowFirstColumn="0" w:lastRowLastColumn="0"/>
              <w:rPr>
                <w:ins w:id="772" w:author="qubsys" w:date="2015-03-23T18:49:00Z"/>
                <w:rFonts w:ascii="Calibri" w:eastAsia="Times New Roman" w:hAnsi="Calibri" w:cs="Times New Roman"/>
                <w:b/>
                <w:color w:val="000000"/>
                <w:lang w:eastAsia="en-GB"/>
              </w:rPr>
            </w:pPr>
            <w:ins w:id="773" w:author="qubsys" w:date="2015-03-23T18:49:00Z">
              <w:r w:rsidRPr="00EB25B6">
                <w:rPr>
                  <w:rFonts w:ascii="Calibri" w:eastAsia="Times New Roman" w:hAnsi="Calibri" w:cs="Times New Roman"/>
                  <w:color w:val="000000"/>
                  <w:lang w:eastAsia="en-GB"/>
                </w:rPr>
                <w:t>1.9</w:t>
              </w:r>
            </w:ins>
          </w:p>
        </w:tc>
        <w:tc>
          <w:tcPr>
            <w:tcW w:w="2745" w:type="dxa"/>
            <w:noWrap/>
            <w:tcPrChange w:id="774" w:author="qubsys" w:date="2015-03-23T18:49:00Z">
              <w:tcPr>
                <w:tcW w:w="2745" w:type="dxa"/>
                <w:noWrap/>
              </w:tcPr>
            </w:tcPrChange>
          </w:tcPr>
          <w:p w14:paraId="7A9FA9A4" w14:textId="00251474" w:rsidR="005323EF" w:rsidRPr="00EB25B6" w:rsidRDefault="00636EF4" w:rsidP="003F56E1">
            <w:pPr>
              <w:cnfStyle w:val="000000100000" w:firstRow="0" w:lastRow="0" w:firstColumn="0" w:lastColumn="0" w:oddVBand="0" w:evenVBand="0" w:oddHBand="1" w:evenHBand="0" w:firstRowFirstColumn="0" w:firstRowLastColumn="0" w:lastRowFirstColumn="0" w:lastRowLastColumn="0"/>
              <w:rPr>
                <w:ins w:id="775" w:author="qubsys" w:date="2015-03-23T18:49:00Z"/>
                <w:rFonts w:ascii="Calibri" w:eastAsia="Times New Roman" w:hAnsi="Calibri" w:cs="Times New Roman"/>
                <w:color w:val="000000"/>
                <w:lang w:eastAsia="en-GB"/>
              </w:rPr>
            </w:pPr>
            <w:ins w:id="776" w:author="Raymond" w:date="2015-03-23T21:55:00Z">
              <w:r>
                <w:rPr>
                  <w:rFonts w:ascii="Calibri" w:eastAsia="Times New Roman" w:hAnsi="Calibri" w:cs="Times New Roman"/>
                  <w:color w:val="000000"/>
                  <w:lang w:eastAsia="en-GB"/>
                </w:rPr>
                <w:t>69</w:t>
              </w:r>
            </w:ins>
          </w:p>
        </w:tc>
        <w:tc>
          <w:tcPr>
            <w:tcW w:w="3138" w:type="dxa"/>
            <w:noWrap/>
            <w:tcPrChange w:id="777" w:author="qubsys" w:date="2015-03-23T18:49:00Z">
              <w:tcPr>
                <w:tcW w:w="3138" w:type="dxa"/>
                <w:noWrap/>
              </w:tcPr>
            </w:tcPrChange>
          </w:tcPr>
          <w:p w14:paraId="5A3BF555" w14:textId="011EB771" w:rsidR="005323EF" w:rsidRPr="00EB25B6" w:rsidRDefault="00636EF4" w:rsidP="003F56E1">
            <w:pPr>
              <w:cnfStyle w:val="000000100000" w:firstRow="0" w:lastRow="0" w:firstColumn="0" w:lastColumn="0" w:oddVBand="0" w:evenVBand="0" w:oddHBand="1" w:evenHBand="0" w:firstRowFirstColumn="0" w:firstRowLastColumn="0" w:lastRowFirstColumn="0" w:lastRowLastColumn="0"/>
              <w:rPr>
                <w:ins w:id="778" w:author="qubsys" w:date="2015-03-23T18:49:00Z"/>
                <w:rFonts w:ascii="Calibri" w:eastAsia="Times New Roman" w:hAnsi="Calibri" w:cs="Times New Roman"/>
                <w:color w:val="000000"/>
                <w:lang w:eastAsia="en-GB"/>
              </w:rPr>
            </w:pPr>
            <w:ins w:id="779" w:author="Raymond" w:date="2015-03-23T21:55:00Z">
              <w:r>
                <w:rPr>
                  <w:rFonts w:ascii="Calibri" w:eastAsia="Times New Roman" w:hAnsi="Calibri" w:cs="Times New Roman"/>
                  <w:color w:val="000000"/>
                  <w:lang w:eastAsia="en-GB"/>
                </w:rPr>
                <w:t>68</w:t>
              </w:r>
            </w:ins>
          </w:p>
        </w:tc>
      </w:tr>
      <w:tr w:rsidR="005323EF" w:rsidRPr="00EB25B6" w:rsidDel="00636EF4" w14:paraId="55C4F7D5" w14:textId="471D6B52" w:rsidTr="003F56E1">
        <w:tblPrEx>
          <w:tblLook w:val="04A0" w:firstRow="1" w:lastRow="0" w:firstColumn="1" w:lastColumn="0" w:noHBand="0" w:noVBand="1"/>
        </w:tblPrEx>
        <w:trPr>
          <w:trHeight w:val="300"/>
          <w:ins w:id="780" w:author="qubsys" w:date="2015-03-23T18:49:00Z"/>
          <w:del w:id="781" w:author="Raymond" w:date="2015-03-23T21:55:00Z"/>
        </w:trPr>
        <w:tc>
          <w:tcPr>
            <w:cnfStyle w:val="001000000000" w:firstRow="0" w:lastRow="0" w:firstColumn="1" w:lastColumn="0" w:oddVBand="0" w:evenVBand="0" w:oddHBand="0" w:evenHBand="0" w:firstRowFirstColumn="0" w:firstRowLastColumn="0" w:lastRowFirstColumn="0" w:lastRowLastColumn="0"/>
            <w:tcW w:w="3133" w:type="dxa"/>
            <w:noWrap/>
          </w:tcPr>
          <w:p w14:paraId="2A2A62CF" w14:textId="08B0A2B2" w:rsidR="005323EF" w:rsidRPr="00EB25B6" w:rsidDel="00636EF4" w:rsidRDefault="005323EF" w:rsidP="003F56E1">
            <w:pPr>
              <w:rPr>
                <w:ins w:id="782" w:author="qubsys" w:date="2015-03-23T18:49:00Z"/>
                <w:del w:id="783" w:author="Raymond" w:date="2015-03-23T21:55:00Z"/>
                <w:rFonts w:ascii="Calibri" w:eastAsia="Times New Roman" w:hAnsi="Calibri" w:cs="Times New Roman"/>
                <w:b w:val="0"/>
                <w:color w:val="000000"/>
                <w:lang w:eastAsia="en-GB"/>
              </w:rPr>
            </w:pPr>
            <w:ins w:id="784" w:author="qubsys" w:date="2015-03-23T18:49:00Z">
              <w:del w:id="785" w:author="Raymond" w:date="2015-03-23T21:55:00Z">
                <w:r w:rsidDel="00636EF4">
                  <w:rPr>
                    <w:rFonts w:ascii="Calibri" w:eastAsia="Times New Roman" w:hAnsi="Calibri" w:cs="Times New Roman"/>
                    <w:b w:val="0"/>
                    <w:color w:val="000000"/>
                    <w:lang w:eastAsia="en-GB"/>
                  </w:rPr>
                  <w:delText>2.0</w:delText>
                </w:r>
              </w:del>
            </w:ins>
          </w:p>
        </w:tc>
        <w:tc>
          <w:tcPr>
            <w:tcW w:w="2745" w:type="dxa"/>
            <w:noWrap/>
          </w:tcPr>
          <w:p w14:paraId="371D5812" w14:textId="7B5E3079" w:rsidR="005323EF" w:rsidDel="00636EF4" w:rsidRDefault="005323EF" w:rsidP="003F56E1">
            <w:pPr>
              <w:cnfStyle w:val="000000000000" w:firstRow="0" w:lastRow="0" w:firstColumn="0" w:lastColumn="0" w:oddVBand="0" w:evenVBand="0" w:oddHBand="0" w:evenHBand="0" w:firstRowFirstColumn="0" w:firstRowLastColumn="0" w:lastRowFirstColumn="0" w:lastRowLastColumn="0"/>
              <w:rPr>
                <w:ins w:id="786" w:author="qubsys" w:date="2015-03-23T18:49:00Z"/>
                <w:del w:id="787" w:author="Raymond" w:date="2015-03-23T21:55:00Z"/>
                <w:rFonts w:ascii="Calibri" w:eastAsia="Times New Roman" w:hAnsi="Calibri" w:cs="Times New Roman"/>
                <w:color w:val="000000"/>
                <w:lang w:eastAsia="en-GB"/>
              </w:rPr>
            </w:pPr>
          </w:p>
        </w:tc>
        <w:tc>
          <w:tcPr>
            <w:tcW w:w="3138" w:type="dxa"/>
            <w:noWrap/>
          </w:tcPr>
          <w:p w14:paraId="7BC87F34" w14:textId="6776796E" w:rsidR="005323EF" w:rsidDel="00636EF4" w:rsidRDefault="005323EF" w:rsidP="003F56E1">
            <w:pPr>
              <w:cnfStyle w:val="000000000000" w:firstRow="0" w:lastRow="0" w:firstColumn="0" w:lastColumn="0" w:oddVBand="0" w:evenVBand="0" w:oddHBand="0" w:evenHBand="0" w:firstRowFirstColumn="0" w:firstRowLastColumn="0" w:lastRowFirstColumn="0" w:lastRowLastColumn="0"/>
              <w:rPr>
                <w:ins w:id="788" w:author="qubsys" w:date="2015-03-23T18:49:00Z"/>
                <w:del w:id="789" w:author="Raymond" w:date="2015-03-23T21:55:00Z"/>
                <w:rFonts w:ascii="Calibri" w:eastAsia="Times New Roman" w:hAnsi="Calibri" w:cs="Times New Roman"/>
                <w:color w:val="000000"/>
                <w:lang w:eastAsia="en-GB"/>
              </w:rPr>
            </w:pPr>
          </w:p>
        </w:tc>
      </w:tr>
    </w:tbl>
    <w:p w14:paraId="1B4C5028" w14:textId="77777777" w:rsidR="005323EF" w:rsidRDefault="005323EF">
      <w:pPr>
        <w:rPr>
          <w:ins w:id="790" w:author="qubsys" w:date="2015-03-23T18:50:00Z"/>
          <w:color w:val="2E74B5" w:themeColor="accent1" w:themeShade="BF"/>
          <w:sz w:val="28"/>
          <w:szCs w:val="28"/>
        </w:rPr>
      </w:pPr>
    </w:p>
    <w:p w14:paraId="0870D0E4" w14:textId="042E6BD8" w:rsidR="00A60888" w:rsidRDefault="00636EF4">
      <w:pPr>
        <w:rPr>
          <w:ins w:id="791" w:author="qubsys" w:date="2015-03-23T18:55:00Z"/>
        </w:rPr>
      </w:pPr>
      <w:ins w:id="792" w:author="Raymond" w:date="2015-03-23T21:55:00Z">
        <w:r>
          <w:t xml:space="preserve">Interestingly we can see that </w:t>
        </w:r>
      </w:ins>
      <w:ins w:id="793" w:author="Raymond" w:date="2015-03-23T21:56:00Z">
        <w:r>
          <w:t xml:space="preserve">using </w:t>
        </w:r>
      </w:ins>
      <w:ins w:id="794" w:author="Raymond" w:date="2015-03-23T21:55:00Z">
        <w:r>
          <w:t xml:space="preserve">the </w:t>
        </w:r>
      </w:ins>
      <w:ins w:id="795" w:author="qubsys" w:date="2015-03-23T18:50:00Z">
        <w:del w:id="796" w:author="Raymond" w:date="2015-03-23T21:55:00Z">
          <w:r w:rsidR="005323EF" w:rsidDel="00636EF4">
            <w:delText>We ca</w:delText>
          </w:r>
        </w:del>
      </w:ins>
      <w:ins w:id="797" w:author="qubsys" w:date="2015-03-23T18:51:00Z">
        <w:del w:id="798" w:author="Raymond" w:date="2015-03-23T21:55:00Z">
          <w:r w:rsidR="005323EF" w:rsidDel="00636EF4">
            <w:delText xml:space="preserve">n see that </w:delText>
          </w:r>
        </w:del>
      </w:ins>
      <w:ins w:id="799" w:author="qubsys" w:date="2015-03-23T18:52:00Z">
        <w:del w:id="800" w:author="Raymond" w:date="2015-03-23T21:55:00Z">
          <w:r w:rsidR="005323EF" w:rsidDel="00636EF4">
            <w:delText xml:space="preserve">the true accuracy </w:delText>
          </w:r>
        </w:del>
      </w:ins>
      <w:ins w:id="801" w:author="qubsys" w:date="2015-03-23T18:53:00Z">
        <w:del w:id="802" w:author="Raymond" w:date="2015-03-23T21:55:00Z">
          <w:r w:rsidR="00A60888" w:rsidDel="00636EF4">
            <w:delText xml:space="preserve">of our system </w:delText>
          </w:r>
        </w:del>
      </w:ins>
      <w:ins w:id="803" w:author="qubsys" w:date="2015-03-23T18:52:00Z">
        <w:del w:id="804" w:author="Raymond" w:date="2015-03-23T21:55:00Z">
          <w:r w:rsidR="005323EF" w:rsidDel="00636EF4">
            <w:delText>is slightly</w:delText>
          </w:r>
        </w:del>
      </w:ins>
      <w:ins w:id="805" w:author="qubsys" w:date="2015-03-23T18:53:00Z">
        <w:del w:id="806" w:author="Raymond" w:date="2015-03-23T21:55:00Z">
          <w:r w:rsidR="00A60888" w:rsidDel="00636EF4">
            <w:delText xml:space="preserve"> decreased</w:delText>
          </w:r>
        </w:del>
      </w:ins>
      <w:ins w:id="807" w:author="qubsys" w:date="2015-03-23T18:52:00Z">
        <w:del w:id="808" w:author="Raymond" w:date="2015-03-23T21:55:00Z">
          <w:r w:rsidR="005323EF" w:rsidDel="00636EF4">
            <w:delText xml:space="preserve"> </w:delText>
          </w:r>
        </w:del>
      </w:ins>
      <w:ins w:id="809" w:author="qubsys" w:date="2015-03-23T18:54:00Z">
        <w:del w:id="810" w:author="Raymond" w:date="2015-03-23T21:55:00Z">
          <w:r w:rsidR="00A60888" w:rsidDel="00636EF4">
            <w:delText xml:space="preserve">when </w:delText>
          </w:r>
        </w:del>
      </w:ins>
      <w:ins w:id="811" w:author="qubsys" w:date="2015-03-23T18:53:00Z">
        <w:del w:id="812" w:author="Raymond" w:date="2015-03-23T21:55:00Z">
          <w:r w:rsidR="005323EF" w:rsidDel="00636EF4">
            <w:delText>α</w:delText>
          </w:r>
          <w:r w:rsidR="00A60888" w:rsidDel="00636EF4">
            <w:delText xml:space="preserve"> = 1 and </w:delText>
          </w:r>
          <w:r w:rsidR="005323EF" w:rsidDel="00636EF4">
            <w:delText xml:space="preserve">using the </w:delText>
          </w:r>
        </w:del>
      </w:ins>
      <w:ins w:id="813" w:author="qubsys" w:date="2015-03-23T18:54:00Z">
        <w:r w:rsidR="00A60888">
          <w:t>Prewitt masks</w:t>
        </w:r>
      </w:ins>
      <w:ins w:id="814" w:author="Raymond" w:date="2015-03-23T21:56:00Z">
        <w:r>
          <w:t xml:space="preserve"> for edge extraction as part of our segmentation is more effective for certain values of alpha versus using the Sobel masks with the same value of alpha.</w:t>
        </w:r>
      </w:ins>
      <w:ins w:id="815" w:author="Raymond" w:date="2015-03-23T21:59:00Z">
        <w:r>
          <w:t xml:space="preserve"> M</w:t>
        </w:r>
      </w:ins>
      <w:ins w:id="816" w:author="Raymond" w:date="2015-03-23T21:56:00Z">
        <w:r>
          <w:t xml:space="preserve">aximum true accuracy using the Prewitt masks </w:t>
        </w:r>
      </w:ins>
      <w:ins w:id="817" w:author="qubsys" w:date="2015-03-23T18:54:00Z">
        <w:r w:rsidR="00A60888">
          <w:t xml:space="preserve"> </w:t>
        </w:r>
      </w:ins>
      <w:ins w:id="818" w:author="Raymond" w:date="2015-03-23T21:59:00Z">
        <w:r>
          <w:t>occurs when α = 1 as with using the Sobel mask, however true accuracy is slightly reduced (88% v 92%)</w:t>
        </w:r>
      </w:ins>
      <w:ins w:id="819" w:author="qubsys" w:date="2015-03-23T18:54:00Z">
        <w:del w:id="820" w:author="Raymond" w:date="2015-03-23T22:00:00Z">
          <w:r w:rsidR="00A60888" w:rsidDel="00636EF4">
            <w:delText>rather than the Sobel.()</w:delText>
          </w:r>
        </w:del>
        <w:r w:rsidR="00A60888">
          <w:t xml:space="preserve"> We can therefore conclude the Sobel masks are the best for performing </w:t>
        </w:r>
      </w:ins>
      <w:ins w:id="821" w:author="qubsys" w:date="2015-03-23T19:02:00Z">
        <w:r w:rsidR="00A60888">
          <w:t xml:space="preserve">the </w:t>
        </w:r>
      </w:ins>
      <w:ins w:id="822" w:author="qubsys" w:date="2015-03-23T18:54:00Z">
        <w:r w:rsidR="00A60888">
          <w:t>edge extraction</w:t>
        </w:r>
      </w:ins>
      <w:ins w:id="823" w:author="qubsys" w:date="2015-03-23T19:02:00Z">
        <w:r w:rsidR="00A60888">
          <w:t xml:space="preserve"> in our segmentation process</w:t>
        </w:r>
      </w:ins>
      <w:ins w:id="824" w:author="qubsys" w:date="2015-03-23T18:54:00Z">
        <w:r w:rsidR="00A60888">
          <w:t xml:space="preserve">. </w:t>
        </w:r>
      </w:ins>
    </w:p>
    <w:p w14:paraId="0B7E2945" w14:textId="77777777" w:rsidR="00A60888" w:rsidRDefault="00A60888">
      <w:pPr>
        <w:rPr>
          <w:ins w:id="825" w:author="qubsys" w:date="2015-03-23T18:55:00Z"/>
        </w:rPr>
      </w:pPr>
    </w:p>
    <w:p w14:paraId="4E22B604" w14:textId="77777777" w:rsidR="00A60888" w:rsidRDefault="00A60888">
      <w:pPr>
        <w:rPr>
          <w:ins w:id="826" w:author="qubsys" w:date="2015-03-23T18:55:00Z"/>
          <w:rFonts w:asciiTheme="majorHAnsi" w:hAnsiTheme="majorHAnsi"/>
          <w:color w:val="2E74B5" w:themeColor="accent1" w:themeShade="BF"/>
          <w:sz w:val="28"/>
          <w:szCs w:val="28"/>
        </w:rPr>
      </w:pPr>
      <w:ins w:id="827" w:author="qubsys" w:date="2015-03-23T18:55:00Z">
        <w:r>
          <w:rPr>
            <w:rFonts w:asciiTheme="majorHAnsi" w:hAnsiTheme="majorHAnsi"/>
            <w:color w:val="2E74B5" w:themeColor="accent1" w:themeShade="BF"/>
            <w:sz w:val="28"/>
            <w:szCs w:val="28"/>
          </w:rPr>
          <w:t>Post-processing</w:t>
        </w:r>
      </w:ins>
    </w:p>
    <w:p w14:paraId="1A74B74D" w14:textId="44EB5E82" w:rsidR="00D971D3" w:rsidRDefault="00A60888">
      <w:pPr>
        <w:rPr>
          <w:ins w:id="828" w:author="qubsys" w:date="2015-03-23T19:26:00Z"/>
          <w:color w:val="000000" w:themeColor="text1"/>
        </w:rPr>
      </w:pPr>
      <w:ins w:id="829" w:author="qubsys" w:date="2015-03-23T18:57:00Z">
        <w:r>
          <w:rPr>
            <w:color w:val="000000" w:themeColor="text1"/>
          </w:rPr>
          <w:t xml:space="preserve">We have implemented the post </w:t>
        </w:r>
      </w:ins>
      <w:ins w:id="830" w:author="qubsys" w:date="2015-03-23T18:58:00Z">
        <w:r>
          <w:rPr>
            <w:color w:val="000000" w:themeColor="text1"/>
          </w:rPr>
          <w:t>–</w:t>
        </w:r>
      </w:ins>
      <w:ins w:id="831" w:author="qubsys" w:date="2015-03-23T18:57:00Z">
        <w:r>
          <w:rPr>
            <w:color w:val="000000" w:themeColor="text1"/>
          </w:rPr>
          <w:t xml:space="preserve"> processing </w:t>
        </w:r>
      </w:ins>
      <w:ins w:id="832" w:author="qubsys" w:date="2015-03-23T18:58:00Z">
        <w:r>
          <w:rPr>
            <w:color w:val="000000" w:themeColor="text1"/>
          </w:rPr>
          <w:t>techniques opening and closing</w:t>
        </w:r>
      </w:ins>
      <w:ins w:id="833" w:author="Raymond" w:date="2015-03-23T21:23:00Z">
        <w:r w:rsidR="00A13619">
          <w:rPr>
            <w:color w:val="000000" w:themeColor="text1"/>
          </w:rPr>
          <w:t xml:space="preserve"> from our methods for erosion and dilation. </w:t>
        </w:r>
      </w:ins>
      <w:ins w:id="834" w:author="qubsys" w:date="2015-03-23T18:58:00Z">
        <w:del w:id="835" w:author="Raymond" w:date="2015-03-23T21:23:00Z">
          <w:r w:rsidDel="00A13619">
            <w:rPr>
              <w:color w:val="000000" w:themeColor="text1"/>
            </w:rPr>
            <w:delText xml:space="preserve">. </w:delText>
          </w:r>
        </w:del>
        <w:r w:rsidR="00F61285">
          <w:rPr>
            <w:color w:val="000000" w:themeColor="text1"/>
          </w:rPr>
          <w:t xml:space="preserve"> </w:t>
        </w:r>
      </w:ins>
      <w:ins w:id="836" w:author="qubsys" w:date="2015-03-23T19:48:00Z">
        <w:del w:id="837" w:author="Raymond" w:date="2015-03-23T21:24:00Z">
          <w:r w:rsidR="00F61285" w:rsidDel="00A13619">
            <w:rPr>
              <w:color w:val="000000" w:themeColor="text1"/>
            </w:rPr>
            <w:delText xml:space="preserve">On testing the accuracy of the system with post-processing enabled we can see that the </w:delText>
          </w:r>
        </w:del>
      </w:ins>
      <w:ins w:id="838" w:author="qubsys" w:date="2015-03-23T20:09:00Z">
        <w:del w:id="839" w:author="Raymond" w:date="2015-03-23T21:24:00Z">
          <w:r w:rsidR="004B5927" w:rsidDel="00A13619">
            <w:rPr>
              <w:color w:val="000000" w:themeColor="text1"/>
            </w:rPr>
            <w:delText xml:space="preserve">true accuracy drops dramatically. </w:delText>
          </w:r>
        </w:del>
      </w:ins>
      <w:ins w:id="840" w:author="Raymond" w:date="2015-03-23T21:24:00Z">
        <w:r w:rsidR="00A13619">
          <w:rPr>
            <w:color w:val="000000" w:themeColor="text1"/>
          </w:rPr>
          <w:t>On testing we tried each of the possible post processing combinations and seen the following results.</w:t>
        </w:r>
      </w:ins>
    </w:p>
    <w:p w14:paraId="04E9EEC4" w14:textId="77777777" w:rsidR="00D971D3" w:rsidRDefault="00D971D3">
      <w:pPr>
        <w:rPr>
          <w:ins w:id="841" w:author="qubsys" w:date="2015-03-23T19:26:00Z"/>
          <w:color w:val="000000" w:themeColor="text1"/>
        </w:rPr>
      </w:pPr>
    </w:p>
    <w:tbl>
      <w:tblPr>
        <w:tblStyle w:val="GridTable4Accent5"/>
        <w:tblW w:w="0" w:type="auto"/>
        <w:tblLook w:val="0420" w:firstRow="1" w:lastRow="0" w:firstColumn="0" w:lastColumn="0" w:noHBand="0" w:noVBand="1"/>
      </w:tblPr>
      <w:tblGrid>
        <w:gridCol w:w="3133"/>
        <w:gridCol w:w="2745"/>
        <w:gridCol w:w="3138"/>
      </w:tblGrid>
      <w:tr w:rsidR="00D971D3" w14:paraId="576A5A34" w14:textId="77777777" w:rsidTr="003F56E1">
        <w:trPr>
          <w:cnfStyle w:val="100000000000" w:firstRow="1" w:lastRow="0" w:firstColumn="0" w:lastColumn="0" w:oddVBand="0" w:evenVBand="0" w:oddHBand="0" w:evenHBand="0" w:firstRowFirstColumn="0" w:firstRowLastColumn="0" w:lastRowFirstColumn="0" w:lastRowLastColumn="0"/>
          <w:ins w:id="842" w:author="qubsys" w:date="2015-03-23T19:26:00Z"/>
        </w:trPr>
        <w:tc>
          <w:tcPr>
            <w:tcW w:w="3133" w:type="dxa"/>
          </w:tcPr>
          <w:p w14:paraId="1D797E0B" w14:textId="77777777" w:rsidR="00D971D3" w:rsidRDefault="00D971D3" w:rsidP="003F56E1">
            <w:pPr>
              <w:rPr>
                <w:ins w:id="843" w:author="qubsys" w:date="2015-03-23T19:26:00Z"/>
              </w:rPr>
            </w:pPr>
            <w:ins w:id="844" w:author="qubsys" w:date="2015-03-23T19:26:00Z">
              <w:r>
                <w:t>Technique</w:t>
              </w:r>
            </w:ins>
          </w:p>
        </w:tc>
        <w:tc>
          <w:tcPr>
            <w:tcW w:w="2745" w:type="dxa"/>
          </w:tcPr>
          <w:p w14:paraId="58E51F3F" w14:textId="77777777" w:rsidR="00D971D3" w:rsidRDefault="00D971D3" w:rsidP="003F56E1">
            <w:pPr>
              <w:rPr>
                <w:ins w:id="845" w:author="qubsys" w:date="2015-03-23T19:26:00Z"/>
              </w:rPr>
            </w:pPr>
            <w:ins w:id="846" w:author="qubsys" w:date="2015-03-23T19:26:00Z">
              <w:r>
                <w:t>Accuracy (%)</w:t>
              </w:r>
            </w:ins>
          </w:p>
        </w:tc>
        <w:tc>
          <w:tcPr>
            <w:tcW w:w="3138" w:type="dxa"/>
          </w:tcPr>
          <w:p w14:paraId="68EC9704" w14:textId="77777777" w:rsidR="00D971D3" w:rsidRDefault="00D971D3" w:rsidP="003F56E1">
            <w:pPr>
              <w:rPr>
                <w:ins w:id="847" w:author="qubsys" w:date="2015-03-23T19:26:00Z"/>
              </w:rPr>
            </w:pPr>
            <w:ins w:id="848" w:author="qubsys" w:date="2015-03-23T19:26:00Z">
              <w:r>
                <w:t>True Accuracy (%)</w:t>
              </w:r>
            </w:ins>
          </w:p>
        </w:tc>
      </w:tr>
      <w:tr w:rsidR="00D971D3" w14:paraId="58642A99" w14:textId="77777777" w:rsidTr="003F56E1">
        <w:trPr>
          <w:cnfStyle w:val="000000100000" w:firstRow="0" w:lastRow="0" w:firstColumn="0" w:lastColumn="0" w:oddVBand="0" w:evenVBand="0" w:oddHBand="1" w:evenHBand="0" w:firstRowFirstColumn="0" w:firstRowLastColumn="0" w:lastRowFirstColumn="0" w:lastRowLastColumn="0"/>
          <w:ins w:id="849" w:author="qubsys" w:date="2015-03-23T19:26:00Z"/>
        </w:trPr>
        <w:tc>
          <w:tcPr>
            <w:tcW w:w="3133" w:type="dxa"/>
          </w:tcPr>
          <w:p w14:paraId="2613705B" w14:textId="00414A78" w:rsidR="00D971D3" w:rsidRDefault="00D971D3" w:rsidP="003F56E1">
            <w:pPr>
              <w:rPr>
                <w:ins w:id="850" w:author="qubsys" w:date="2015-03-23T19:26:00Z"/>
              </w:rPr>
            </w:pPr>
            <w:ins w:id="851" w:author="qubsys" w:date="2015-03-23T19:26:00Z">
              <w:r>
                <w:t>Post processing  Disabled</w:t>
              </w:r>
            </w:ins>
          </w:p>
        </w:tc>
        <w:tc>
          <w:tcPr>
            <w:tcW w:w="2745" w:type="dxa"/>
          </w:tcPr>
          <w:p w14:paraId="52CA2960" w14:textId="77777777" w:rsidR="00D971D3" w:rsidRDefault="00D971D3" w:rsidP="003F56E1">
            <w:pPr>
              <w:rPr>
                <w:ins w:id="852" w:author="qubsys" w:date="2015-03-23T19:26:00Z"/>
              </w:rPr>
            </w:pPr>
            <w:ins w:id="853" w:author="qubsys" w:date="2015-03-23T19:26:00Z">
              <w:r>
                <w:t>88</w:t>
              </w:r>
            </w:ins>
          </w:p>
        </w:tc>
        <w:tc>
          <w:tcPr>
            <w:tcW w:w="3138" w:type="dxa"/>
          </w:tcPr>
          <w:p w14:paraId="30A22B4E" w14:textId="77777777" w:rsidR="00D971D3" w:rsidRDefault="00D971D3" w:rsidP="003F56E1">
            <w:pPr>
              <w:rPr>
                <w:ins w:id="854" w:author="qubsys" w:date="2015-03-23T19:26:00Z"/>
              </w:rPr>
            </w:pPr>
            <w:ins w:id="855" w:author="qubsys" w:date="2015-03-23T19:26:00Z">
              <w:r>
                <w:t>92</w:t>
              </w:r>
            </w:ins>
          </w:p>
        </w:tc>
      </w:tr>
      <w:tr w:rsidR="00D971D3" w14:paraId="08BB0387" w14:textId="77777777" w:rsidTr="003F56E1">
        <w:trPr>
          <w:ins w:id="856" w:author="qubsys" w:date="2015-03-23T19:26:00Z"/>
        </w:trPr>
        <w:tc>
          <w:tcPr>
            <w:tcW w:w="3133" w:type="dxa"/>
          </w:tcPr>
          <w:p w14:paraId="15C31291" w14:textId="7148F17C" w:rsidR="00D971D3" w:rsidRDefault="00D971D3" w:rsidP="003F56E1">
            <w:pPr>
              <w:rPr>
                <w:ins w:id="857" w:author="qubsys" w:date="2015-03-23T19:26:00Z"/>
              </w:rPr>
            </w:pPr>
            <w:ins w:id="858" w:author="qubsys" w:date="2015-03-23T19:26:00Z">
              <w:r>
                <w:t xml:space="preserve">Post </w:t>
              </w:r>
              <w:del w:id="859" w:author="Raymond" w:date="2015-03-23T21:19:00Z">
                <w:r w:rsidDel="00A13619">
                  <w:delText xml:space="preserve">– </w:delText>
                </w:r>
              </w:del>
              <w:r>
                <w:t>processing  Enabled</w:t>
              </w:r>
            </w:ins>
            <w:ins w:id="860" w:author="Raymond" w:date="2015-03-23T21:08:00Z">
              <w:r w:rsidR="003F56E1">
                <w:t xml:space="preserve"> </w:t>
              </w:r>
            </w:ins>
            <w:ins w:id="861" w:author="Raymond" w:date="2015-03-23T21:18:00Z">
              <w:r w:rsidR="00A13619">
                <w:t>Closing then Opening</w:t>
              </w:r>
            </w:ins>
          </w:p>
        </w:tc>
        <w:tc>
          <w:tcPr>
            <w:tcW w:w="2745" w:type="dxa"/>
          </w:tcPr>
          <w:p w14:paraId="77ABF620" w14:textId="1E7C0713" w:rsidR="00D971D3" w:rsidRDefault="004B5927" w:rsidP="003F56E1">
            <w:pPr>
              <w:rPr>
                <w:ins w:id="862" w:author="qubsys" w:date="2015-03-23T19:26:00Z"/>
              </w:rPr>
            </w:pPr>
            <w:ins w:id="863" w:author="qubsys" w:date="2015-03-23T20:08:00Z">
              <w:r>
                <w:t>38</w:t>
              </w:r>
            </w:ins>
          </w:p>
        </w:tc>
        <w:tc>
          <w:tcPr>
            <w:tcW w:w="3138" w:type="dxa"/>
          </w:tcPr>
          <w:p w14:paraId="1B0E2556" w14:textId="75F5DC9D" w:rsidR="00D971D3" w:rsidRDefault="004B5927" w:rsidP="003F56E1">
            <w:pPr>
              <w:rPr>
                <w:ins w:id="864" w:author="qubsys" w:date="2015-03-23T19:26:00Z"/>
              </w:rPr>
            </w:pPr>
            <w:ins w:id="865" w:author="qubsys" w:date="2015-03-23T20:08:00Z">
              <w:r>
                <w:t>49</w:t>
              </w:r>
            </w:ins>
          </w:p>
        </w:tc>
      </w:tr>
      <w:tr w:rsidR="00A13619" w14:paraId="2179ED03" w14:textId="77777777" w:rsidTr="003F56E1">
        <w:trPr>
          <w:cnfStyle w:val="000000100000" w:firstRow="0" w:lastRow="0" w:firstColumn="0" w:lastColumn="0" w:oddVBand="0" w:evenVBand="0" w:oddHBand="1" w:evenHBand="0" w:firstRowFirstColumn="0" w:firstRowLastColumn="0" w:lastRowFirstColumn="0" w:lastRowLastColumn="0"/>
          <w:ins w:id="866" w:author="Raymond" w:date="2015-03-23T21:19:00Z"/>
        </w:trPr>
        <w:tc>
          <w:tcPr>
            <w:tcW w:w="3133" w:type="dxa"/>
          </w:tcPr>
          <w:p w14:paraId="609A2C3C" w14:textId="37FF655A" w:rsidR="00A13619" w:rsidRDefault="00A13619" w:rsidP="00A13619">
            <w:pPr>
              <w:rPr>
                <w:ins w:id="867" w:author="Raymond" w:date="2015-03-23T21:19:00Z"/>
              </w:rPr>
            </w:pPr>
            <w:ins w:id="868" w:author="Raymond" w:date="2015-03-23T21:19:00Z">
              <w:r>
                <w:t>Post processing Enabled Opening then Closing</w:t>
              </w:r>
            </w:ins>
          </w:p>
        </w:tc>
        <w:tc>
          <w:tcPr>
            <w:tcW w:w="2745" w:type="dxa"/>
          </w:tcPr>
          <w:p w14:paraId="159FF1AF" w14:textId="2203C3C3" w:rsidR="00A13619" w:rsidRDefault="00A13619" w:rsidP="003F56E1">
            <w:pPr>
              <w:rPr>
                <w:ins w:id="869" w:author="Raymond" w:date="2015-03-23T21:19:00Z"/>
              </w:rPr>
            </w:pPr>
            <w:ins w:id="870" w:author="Raymond" w:date="2015-03-23T21:19:00Z">
              <w:r>
                <w:t>25</w:t>
              </w:r>
            </w:ins>
          </w:p>
        </w:tc>
        <w:tc>
          <w:tcPr>
            <w:tcW w:w="3138" w:type="dxa"/>
          </w:tcPr>
          <w:p w14:paraId="34079207" w14:textId="2DB641C3" w:rsidR="00A13619" w:rsidRDefault="00A13619" w:rsidP="003F56E1">
            <w:pPr>
              <w:rPr>
                <w:ins w:id="871" w:author="Raymond" w:date="2015-03-23T21:19:00Z"/>
              </w:rPr>
            </w:pPr>
            <w:ins w:id="872" w:author="Raymond" w:date="2015-03-23T21:20:00Z">
              <w:r>
                <w:t>41</w:t>
              </w:r>
            </w:ins>
          </w:p>
        </w:tc>
      </w:tr>
      <w:tr w:rsidR="00A13619" w14:paraId="596F8B39" w14:textId="77777777" w:rsidTr="003F56E1">
        <w:trPr>
          <w:ins w:id="873" w:author="Raymond" w:date="2015-03-23T21:19:00Z"/>
        </w:trPr>
        <w:tc>
          <w:tcPr>
            <w:tcW w:w="3133" w:type="dxa"/>
          </w:tcPr>
          <w:p w14:paraId="606009BA" w14:textId="4F989EB8" w:rsidR="00A13619" w:rsidRDefault="00A13619" w:rsidP="003F56E1">
            <w:pPr>
              <w:rPr>
                <w:ins w:id="874" w:author="Raymond" w:date="2015-03-23T21:19:00Z"/>
              </w:rPr>
            </w:pPr>
            <w:ins w:id="875" w:author="Raymond" w:date="2015-03-23T21:20:00Z">
              <w:r>
                <w:t>Post processing Enabled Closing only</w:t>
              </w:r>
            </w:ins>
          </w:p>
        </w:tc>
        <w:tc>
          <w:tcPr>
            <w:tcW w:w="2745" w:type="dxa"/>
          </w:tcPr>
          <w:p w14:paraId="5F62200D" w14:textId="2E6B6B8A" w:rsidR="00A13619" w:rsidRDefault="00A13619" w:rsidP="003F56E1">
            <w:pPr>
              <w:rPr>
                <w:ins w:id="876" w:author="Raymond" w:date="2015-03-23T21:19:00Z"/>
              </w:rPr>
            </w:pPr>
            <w:ins w:id="877" w:author="Raymond" w:date="2015-03-23T21:22:00Z">
              <w:r>
                <w:t>69</w:t>
              </w:r>
            </w:ins>
          </w:p>
        </w:tc>
        <w:tc>
          <w:tcPr>
            <w:tcW w:w="3138" w:type="dxa"/>
          </w:tcPr>
          <w:p w14:paraId="527479C0" w14:textId="14C04984" w:rsidR="00A13619" w:rsidRDefault="00A13619" w:rsidP="003F56E1">
            <w:pPr>
              <w:rPr>
                <w:ins w:id="878" w:author="Raymond" w:date="2015-03-23T21:19:00Z"/>
              </w:rPr>
            </w:pPr>
            <w:ins w:id="879" w:author="Raymond" w:date="2015-03-23T21:22:00Z">
              <w:r>
                <w:t>68</w:t>
              </w:r>
            </w:ins>
          </w:p>
        </w:tc>
      </w:tr>
      <w:tr w:rsidR="00A13619" w14:paraId="1F18E37E" w14:textId="77777777" w:rsidTr="003F56E1">
        <w:trPr>
          <w:cnfStyle w:val="000000100000" w:firstRow="0" w:lastRow="0" w:firstColumn="0" w:lastColumn="0" w:oddVBand="0" w:evenVBand="0" w:oddHBand="1" w:evenHBand="0" w:firstRowFirstColumn="0" w:firstRowLastColumn="0" w:lastRowFirstColumn="0" w:lastRowLastColumn="0"/>
          <w:ins w:id="880" w:author="Raymond" w:date="2015-03-23T21:21:00Z"/>
        </w:trPr>
        <w:tc>
          <w:tcPr>
            <w:tcW w:w="3133" w:type="dxa"/>
          </w:tcPr>
          <w:p w14:paraId="363F02E1" w14:textId="0B51613C" w:rsidR="00A13619" w:rsidRDefault="00A13619" w:rsidP="003F56E1">
            <w:pPr>
              <w:rPr>
                <w:ins w:id="881" w:author="Raymond" w:date="2015-03-23T21:21:00Z"/>
              </w:rPr>
            </w:pPr>
            <w:ins w:id="882" w:author="Raymond" w:date="2015-03-23T21:21:00Z">
              <w:r>
                <w:t>Post processing enabled Opening only</w:t>
              </w:r>
            </w:ins>
          </w:p>
        </w:tc>
        <w:tc>
          <w:tcPr>
            <w:tcW w:w="2745" w:type="dxa"/>
          </w:tcPr>
          <w:p w14:paraId="2A5E376C" w14:textId="7046C109" w:rsidR="00A13619" w:rsidRDefault="00A13619" w:rsidP="003F56E1">
            <w:pPr>
              <w:rPr>
                <w:ins w:id="883" w:author="Raymond" w:date="2015-03-23T21:21:00Z"/>
              </w:rPr>
            </w:pPr>
            <w:ins w:id="884" w:author="Raymond" w:date="2015-03-23T21:22:00Z">
              <w:r>
                <w:t>25</w:t>
              </w:r>
            </w:ins>
          </w:p>
        </w:tc>
        <w:tc>
          <w:tcPr>
            <w:tcW w:w="3138" w:type="dxa"/>
          </w:tcPr>
          <w:p w14:paraId="7B810139" w14:textId="1C0D001F" w:rsidR="00A13619" w:rsidRDefault="00A13619" w:rsidP="003F56E1">
            <w:pPr>
              <w:rPr>
                <w:ins w:id="885" w:author="Raymond" w:date="2015-03-23T21:21:00Z"/>
              </w:rPr>
            </w:pPr>
            <w:ins w:id="886" w:author="Raymond" w:date="2015-03-23T21:22:00Z">
              <w:r>
                <w:t>41</w:t>
              </w:r>
            </w:ins>
          </w:p>
        </w:tc>
      </w:tr>
    </w:tbl>
    <w:p w14:paraId="26093D4B" w14:textId="77777777" w:rsidR="004B5927" w:rsidRDefault="004B5927">
      <w:pPr>
        <w:rPr>
          <w:ins w:id="887" w:author="qubsys" w:date="2015-03-23T20:09:00Z"/>
        </w:rPr>
      </w:pPr>
    </w:p>
    <w:p w14:paraId="605B303E" w14:textId="4E577D82" w:rsidR="004B5927" w:rsidRDefault="004B5927">
      <w:pPr>
        <w:rPr>
          <w:ins w:id="888" w:author="qubsys" w:date="2015-03-23T20:11:00Z"/>
        </w:rPr>
      </w:pPr>
      <w:ins w:id="889" w:author="qubsys" w:date="2015-03-23T20:09:00Z">
        <w:del w:id="890" w:author="Raymond" w:date="2015-03-23T21:23:00Z">
          <w:r w:rsidDel="00A13619">
            <w:delText xml:space="preserve">When we look at the result of post – processing on our Segmented image </w:delText>
          </w:r>
        </w:del>
      </w:ins>
      <w:ins w:id="891" w:author="qubsys" w:date="2015-03-23T20:10:00Z">
        <w:del w:id="892" w:author="Raymond" w:date="2015-03-23T21:23:00Z">
          <w:r w:rsidDel="00A13619">
            <w:delText xml:space="preserve">we can see why </w:delText>
          </w:r>
        </w:del>
      </w:ins>
      <w:ins w:id="893" w:author="Raymond" w:date="2015-03-23T21:25:00Z">
        <w:r w:rsidR="00A13619">
          <w:t xml:space="preserve">We can see that the true accuracy drops </w:t>
        </w:r>
      </w:ins>
      <w:ins w:id="894" w:author="Raymond" w:date="2015-03-23T21:44:00Z">
        <w:r w:rsidR="00174CD3">
          <w:t xml:space="preserve">quite drastically when any of the post processing techniques are applied. </w:t>
        </w:r>
      </w:ins>
    </w:p>
    <w:p w14:paraId="6786DF62" w14:textId="6613D326" w:rsidR="000351BF" w:rsidRDefault="004B5927">
      <w:pPr>
        <w:jc w:val="center"/>
        <w:pPrChange w:id="895" w:author="qubsys" w:date="2015-03-23T20:11:00Z">
          <w:pPr/>
        </w:pPrChange>
      </w:pPr>
      <w:ins w:id="896" w:author="qubsys" w:date="2015-03-23T20:11:00Z">
        <w:del w:id="897" w:author="Raymond" w:date="2015-03-23T22:03:00Z">
          <w:r w:rsidDel="00636EF4">
            <w:rPr>
              <w:noProof/>
              <w:lang w:eastAsia="en-GB"/>
            </w:rPr>
            <w:lastRenderedPageBreak/>
            <w:drawing>
              <wp:inline distT="0" distB="0" distL="0" distR="0" wp14:anchorId="05E56ACF" wp14:editId="21983498">
                <wp:extent cx="2857500" cy="2847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57500" cy="2847975"/>
                        </a:xfrm>
                        <a:prstGeom prst="rect">
                          <a:avLst/>
                        </a:prstGeom>
                      </pic:spPr>
                    </pic:pic>
                  </a:graphicData>
                </a:graphic>
              </wp:inline>
            </w:drawing>
          </w:r>
        </w:del>
      </w:ins>
      <w:r w:rsidR="000351BF">
        <w:br w:type="page"/>
      </w:r>
    </w:p>
    <w:p w14:paraId="5EA4AB96" w14:textId="77777777" w:rsidR="00636EF4" w:rsidRDefault="00636EF4" w:rsidP="000351BF">
      <w:pPr>
        <w:pStyle w:val="Heading1"/>
        <w:rPr>
          <w:ins w:id="898" w:author="Raymond" w:date="2015-03-23T22:03:00Z"/>
          <w:rFonts w:asciiTheme="minorHAnsi" w:hAnsiTheme="minorHAnsi"/>
          <w:color w:val="auto"/>
          <w:sz w:val="22"/>
          <w:szCs w:val="22"/>
        </w:rPr>
      </w:pPr>
      <w:bookmarkStart w:id="899" w:name="_Toc414755386"/>
    </w:p>
    <w:p w14:paraId="67616EF3" w14:textId="53391A89" w:rsidR="00636EF4" w:rsidRDefault="00636EF4">
      <w:pPr>
        <w:pStyle w:val="Heading1"/>
        <w:jc w:val="center"/>
        <w:rPr>
          <w:ins w:id="900" w:author="Raymond" w:date="2015-03-23T22:03:00Z"/>
          <w:rFonts w:asciiTheme="minorHAnsi" w:hAnsiTheme="minorHAnsi"/>
          <w:color w:val="auto"/>
          <w:sz w:val="22"/>
          <w:szCs w:val="22"/>
        </w:rPr>
        <w:pPrChange w:id="901" w:author="Raymond" w:date="2015-03-23T22:03:00Z">
          <w:pPr>
            <w:pStyle w:val="Heading1"/>
          </w:pPr>
        </w:pPrChange>
      </w:pPr>
      <w:ins w:id="902" w:author="Raymond" w:date="2015-03-23T22:03:00Z">
        <w:r>
          <w:rPr>
            <w:noProof/>
            <w:lang w:eastAsia="en-GB"/>
          </w:rPr>
          <w:drawing>
            <wp:inline distT="0" distB="0" distL="0" distR="0" wp14:anchorId="50BBD7BB" wp14:editId="514FF23B">
              <wp:extent cx="2857500" cy="2867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57500" cy="2867025"/>
                      </a:xfrm>
                      <a:prstGeom prst="rect">
                        <a:avLst/>
                      </a:prstGeom>
                    </pic:spPr>
                  </pic:pic>
                </a:graphicData>
              </a:graphic>
            </wp:inline>
          </w:drawing>
        </w:r>
      </w:ins>
    </w:p>
    <w:p w14:paraId="0E4A8A0E" w14:textId="3BE83C8F" w:rsidR="004B5927" w:rsidRPr="004B5927" w:rsidRDefault="00791E85" w:rsidP="000351BF">
      <w:pPr>
        <w:pStyle w:val="Heading1"/>
        <w:rPr>
          <w:ins w:id="903" w:author="qubsys" w:date="2015-03-23T20:11:00Z"/>
          <w:rFonts w:asciiTheme="minorHAnsi" w:hAnsiTheme="minorHAnsi"/>
          <w:color w:val="auto"/>
          <w:sz w:val="22"/>
          <w:szCs w:val="22"/>
          <w:rPrChange w:id="904" w:author="qubsys" w:date="2015-03-23T20:12:00Z">
            <w:rPr>
              <w:ins w:id="905" w:author="qubsys" w:date="2015-03-23T20:11:00Z"/>
            </w:rPr>
          </w:rPrChange>
        </w:rPr>
      </w:pPr>
      <w:ins w:id="906" w:author="Raymond" w:date="2015-03-23T22:04:00Z">
        <w:r>
          <w:rPr>
            <w:rFonts w:asciiTheme="minorHAnsi" w:hAnsiTheme="minorHAnsi"/>
            <w:color w:val="auto"/>
            <w:sz w:val="22"/>
            <w:szCs w:val="22"/>
          </w:rPr>
          <w:t xml:space="preserve">If we look at the post processed image of the </w:t>
        </w:r>
      </w:ins>
      <w:ins w:id="907" w:author="qubsys" w:date="2015-03-23T20:12:00Z">
        <w:r w:rsidR="004B5927">
          <w:rPr>
            <w:rFonts w:asciiTheme="minorHAnsi" w:hAnsiTheme="minorHAnsi"/>
            <w:color w:val="auto"/>
            <w:sz w:val="22"/>
            <w:szCs w:val="22"/>
          </w:rPr>
          <w:t xml:space="preserve">Post </w:t>
        </w:r>
        <w:proofErr w:type="gramStart"/>
        <w:r w:rsidR="004B5927">
          <w:rPr>
            <w:rFonts w:asciiTheme="minorHAnsi" w:hAnsiTheme="minorHAnsi"/>
            <w:color w:val="auto"/>
            <w:sz w:val="22"/>
            <w:szCs w:val="22"/>
          </w:rPr>
          <w:t>processing</w:t>
        </w:r>
      </w:ins>
      <w:ins w:id="908" w:author="Raymond" w:date="2015-03-23T22:06:00Z">
        <w:r>
          <w:rPr>
            <w:rFonts w:asciiTheme="minorHAnsi" w:hAnsiTheme="minorHAnsi"/>
            <w:color w:val="auto"/>
            <w:sz w:val="22"/>
            <w:szCs w:val="22"/>
          </w:rPr>
          <w:t>(</w:t>
        </w:r>
        <w:proofErr w:type="gramEnd"/>
        <w:r>
          <w:rPr>
            <w:rFonts w:asciiTheme="minorHAnsi" w:hAnsiTheme="minorHAnsi"/>
            <w:color w:val="auto"/>
            <w:sz w:val="22"/>
            <w:szCs w:val="22"/>
          </w:rPr>
          <w:t>using closing only which produced the best true accuracy)</w:t>
        </w:r>
      </w:ins>
      <w:ins w:id="909" w:author="qubsys" w:date="2015-03-23T20:12:00Z">
        <w:r w:rsidR="004B5927">
          <w:rPr>
            <w:rFonts w:asciiTheme="minorHAnsi" w:hAnsiTheme="minorHAnsi"/>
            <w:color w:val="auto"/>
            <w:sz w:val="22"/>
            <w:szCs w:val="22"/>
          </w:rPr>
          <w:t xml:space="preserve"> </w:t>
        </w:r>
      </w:ins>
      <w:ins w:id="910" w:author="Raymond" w:date="2015-03-23T22:06:00Z">
        <w:r>
          <w:rPr>
            <w:rFonts w:asciiTheme="minorHAnsi" w:hAnsiTheme="minorHAnsi"/>
            <w:color w:val="auto"/>
            <w:sz w:val="22"/>
            <w:szCs w:val="22"/>
          </w:rPr>
          <w:t xml:space="preserve">we can see that some of the vascular detail has lost in comparison to the </w:t>
        </w:r>
        <w:proofErr w:type="spellStart"/>
        <w:r>
          <w:rPr>
            <w:rFonts w:asciiTheme="minorHAnsi" w:hAnsiTheme="minorHAnsi"/>
            <w:color w:val="auto"/>
            <w:sz w:val="22"/>
            <w:szCs w:val="22"/>
          </w:rPr>
          <w:t>segemented</w:t>
        </w:r>
        <w:proofErr w:type="spellEnd"/>
        <w:r>
          <w:rPr>
            <w:rFonts w:asciiTheme="minorHAnsi" w:hAnsiTheme="minorHAnsi"/>
            <w:color w:val="auto"/>
            <w:sz w:val="22"/>
            <w:szCs w:val="22"/>
          </w:rPr>
          <w:t xml:space="preserve"> image. </w:t>
        </w:r>
      </w:ins>
      <w:ins w:id="911" w:author="qubsys" w:date="2015-03-23T20:12:00Z">
        <w:del w:id="912" w:author="Raymond" w:date="2015-03-23T22:06:00Z">
          <w:r w:rsidR="004B5927" w:rsidDel="00791E85">
            <w:rPr>
              <w:rFonts w:asciiTheme="minorHAnsi" w:hAnsiTheme="minorHAnsi"/>
              <w:color w:val="auto"/>
              <w:sz w:val="22"/>
              <w:szCs w:val="22"/>
            </w:rPr>
            <w:delText>ha</w:delText>
          </w:r>
        </w:del>
      </w:ins>
      <w:ins w:id="913" w:author="qubsys" w:date="2015-03-23T20:13:00Z">
        <w:del w:id="914" w:author="Raymond" w:date="2015-03-23T22:06:00Z">
          <w:r w:rsidR="004B5927" w:rsidDel="00791E85">
            <w:rPr>
              <w:rFonts w:asciiTheme="minorHAnsi" w:hAnsiTheme="minorHAnsi"/>
              <w:color w:val="auto"/>
              <w:sz w:val="22"/>
              <w:szCs w:val="22"/>
            </w:rPr>
            <w:delText xml:space="preserve">s effectively removed all the vascular detail </w:delText>
          </w:r>
        </w:del>
      </w:ins>
      <w:ins w:id="915" w:author="qubsys" w:date="2015-03-23T20:14:00Z">
        <w:del w:id="916" w:author="Raymond" w:date="2015-03-23T22:06:00Z">
          <w:r w:rsidR="004B5927" w:rsidDel="00791E85">
            <w:rPr>
              <w:rFonts w:asciiTheme="minorHAnsi" w:hAnsiTheme="minorHAnsi"/>
              <w:color w:val="auto"/>
              <w:sz w:val="22"/>
              <w:szCs w:val="22"/>
            </w:rPr>
            <w:delText xml:space="preserve">that was seen in the Segmented image. </w:delText>
          </w:r>
        </w:del>
        <w:r w:rsidR="004B5927">
          <w:rPr>
            <w:rFonts w:asciiTheme="minorHAnsi" w:hAnsiTheme="minorHAnsi"/>
            <w:color w:val="auto"/>
            <w:sz w:val="22"/>
            <w:szCs w:val="22"/>
          </w:rPr>
          <w:t>Post processing should therefore not be enabled from now on.</w:t>
        </w:r>
      </w:ins>
      <w:ins w:id="917" w:author="Raymond" w:date="2015-03-23T21:06:00Z">
        <w:r w:rsidR="003F56E1">
          <w:rPr>
            <w:rFonts w:asciiTheme="minorHAnsi" w:hAnsiTheme="minorHAnsi"/>
            <w:color w:val="auto"/>
            <w:sz w:val="22"/>
            <w:szCs w:val="22"/>
          </w:rPr>
          <w:t xml:space="preserve">  </w:t>
        </w:r>
      </w:ins>
    </w:p>
    <w:p w14:paraId="5C9F063D" w14:textId="77777777" w:rsidR="004B5927" w:rsidRDefault="004B5927" w:rsidP="000351BF">
      <w:pPr>
        <w:pStyle w:val="Heading1"/>
        <w:rPr>
          <w:ins w:id="918" w:author="qubsys" w:date="2015-03-23T20:11:00Z"/>
        </w:rPr>
      </w:pPr>
    </w:p>
    <w:p w14:paraId="5BBF331E" w14:textId="77777777" w:rsidR="004B5927" w:rsidRDefault="004B5927" w:rsidP="000351BF">
      <w:pPr>
        <w:pStyle w:val="Heading1"/>
        <w:rPr>
          <w:ins w:id="919" w:author="qubsys" w:date="2015-03-23T20:11:00Z"/>
        </w:rPr>
      </w:pPr>
    </w:p>
    <w:p w14:paraId="5118E163" w14:textId="77777777" w:rsidR="004B5927" w:rsidRDefault="004B5927" w:rsidP="000351BF">
      <w:pPr>
        <w:pStyle w:val="Heading1"/>
        <w:rPr>
          <w:ins w:id="920" w:author="qubsys" w:date="2015-03-23T20:11:00Z"/>
        </w:rPr>
      </w:pPr>
    </w:p>
    <w:p w14:paraId="428B647D" w14:textId="77777777" w:rsidR="004B5927" w:rsidRDefault="004B5927" w:rsidP="000351BF">
      <w:pPr>
        <w:pStyle w:val="Heading1"/>
        <w:rPr>
          <w:ins w:id="921" w:author="qubsys" w:date="2015-03-23T20:11:00Z"/>
        </w:rPr>
      </w:pPr>
    </w:p>
    <w:p w14:paraId="789ADADC" w14:textId="77777777" w:rsidR="004B5927" w:rsidRDefault="004B5927" w:rsidP="000351BF">
      <w:pPr>
        <w:pStyle w:val="Heading1"/>
        <w:rPr>
          <w:ins w:id="922" w:author="qubsys" w:date="2015-03-23T20:11:00Z"/>
        </w:rPr>
      </w:pPr>
    </w:p>
    <w:p w14:paraId="67CB26C0" w14:textId="77777777" w:rsidR="004B5927" w:rsidRDefault="004B5927" w:rsidP="000351BF">
      <w:pPr>
        <w:pStyle w:val="Heading1"/>
        <w:rPr>
          <w:ins w:id="923" w:author="qubsys" w:date="2015-03-23T20:11:00Z"/>
        </w:rPr>
      </w:pPr>
    </w:p>
    <w:p w14:paraId="779A851D" w14:textId="77777777" w:rsidR="004B5927" w:rsidRDefault="004B5927" w:rsidP="000351BF">
      <w:pPr>
        <w:pStyle w:val="Heading1"/>
        <w:rPr>
          <w:ins w:id="924" w:author="qubsys" w:date="2015-03-23T20:11:00Z"/>
        </w:rPr>
      </w:pPr>
    </w:p>
    <w:p w14:paraId="7DF1A2EA" w14:textId="77777777" w:rsidR="004B5927" w:rsidRDefault="004B5927" w:rsidP="000351BF">
      <w:pPr>
        <w:pStyle w:val="Heading1"/>
        <w:rPr>
          <w:ins w:id="925" w:author="qubsys" w:date="2015-03-23T20:11:00Z"/>
        </w:rPr>
      </w:pPr>
    </w:p>
    <w:p w14:paraId="3A03F51A" w14:textId="77777777" w:rsidR="004B5927" w:rsidRDefault="004B5927" w:rsidP="000351BF">
      <w:pPr>
        <w:pStyle w:val="Heading1"/>
        <w:rPr>
          <w:ins w:id="926" w:author="qubsys" w:date="2015-03-23T20:11:00Z"/>
        </w:rPr>
      </w:pPr>
    </w:p>
    <w:p w14:paraId="44DEB74B" w14:textId="77777777" w:rsidR="004B5927" w:rsidRDefault="004B5927" w:rsidP="000351BF">
      <w:pPr>
        <w:pStyle w:val="Heading1"/>
        <w:rPr>
          <w:ins w:id="927" w:author="qubsys" w:date="2015-03-23T20:11:00Z"/>
        </w:rPr>
      </w:pPr>
    </w:p>
    <w:p w14:paraId="2F2A91B6" w14:textId="77777777" w:rsidR="004B5927" w:rsidRDefault="004B5927" w:rsidP="000351BF">
      <w:pPr>
        <w:pStyle w:val="Heading1"/>
        <w:rPr>
          <w:ins w:id="928" w:author="qubsys" w:date="2015-03-23T20:11:00Z"/>
        </w:rPr>
      </w:pPr>
    </w:p>
    <w:p w14:paraId="0F24C850" w14:textId="77777777" w:rsidR="004B5927" w:rsidRDefault="004B5927" w:rsidP="000351BF">
      <w:pPr>
        <w:pStyle w:val="Heading1"/>
        <w:rPr>
          <w:ins w:id="929" w:author="qubsys" w:date="2015-03-23T20:11:00Z"/>
        </w:rPr>
      </w:pPr>
    </w:p>
    <w:p w14:paraId="11256CB2" w14:textId="77777777" w:rsidR="004B5927" w:rsidRDefault="004B5927" w:rsidP="000351BF">
      <w:pPr>
        <w:pStyle w:val="Heading1"/>
        <w:rPr>
          <w:ins w:id="930" w:author="qubsys" w:date="2015-03-23T20:11:00Z"/>
        </w:rPr>
      </w:pPr>
    </w:p>
    <w:p w14:paraId="63C7B504" w14:textId="77777777" w:rsidR="004B5927" w:rsidRDefault="004B5927" w:rsidP="000351BF">
      <w:pPr>
        <w:pStyle w:val="Heading1"/>
        <w:rPr>
          <w:ins w:id="931" w:author="qubsys" w:date="2015-03-23T20:11:00Z"/>
        </w:rPr>
      </w:pPr>
    </w:p>
    <w:p w14:paraId="7F7837CF" w14:textId="77777777" w:rsidR="004B5927" w:rsidRDefault="004B5927" w:rsidP="000351BF">
      <w:pPr>
        <w:pStyle w:val="Heading1"/>
        <w:rPr>
          <w:ins w:id="932" w:author="qubsys" w:date="2015-03-23T20:11:00Z"/>
        </w:rPr>
      </w:pPr>
    </w:p>
    <w:p w14:paraId="42020CD7" w14:textId="77777777" w:rsidR="004B5927" w:rsidRDefault="004B5927" w:rsidP="000351BF">
      <w:pPr>
        <w:pStyle w:val="Heading1"/>
        <w:rPr>
          <w:ins w:id="933" w:author="qubsys" w:date="2015-03-23T20:11:00Z"/>
        </w:rPr>
      </w:pPr>
    </w:p>
    <w:p w14:paraId="63B36BB2" w14:textId="77777777" w:rsidR="004B5927" w:rsidRDefault="004B5927" w:rsidP="000351BF">
      <w:pPr>
        <w:pStyle w:val="Heading1"/>
        <w:rPr>
          <w:ins w:id="934" w:author="qubsys" w:date="2015-03-23T20:11:00Z"/>
        </w:rPr>
      </w:pPr>
    </w:p>
    <w:p w14:paraId="75377276" w14:textId="77777777" w:rsidR="004B5927" w:rsidRDefault="004B5927" w:rsidP="000351BF">
      <w:pPr>
        <w:pStyle w:val="Heading1"/>
        <w:rPr>
          <w:ins w:id="935" w:author="qubsys" w:date="2015-03-23T20:11:00Z"/>
        </w:rPr>
      </w:pPr>
    </w:p>
    <w:p w14:paraId="6B2F2129" w14:textId="77777777" w:rsidR="004B5927" w:rsidRDefault="004B5927" w:rsidP="000351BF">
      <w:pPr>
        <w:pStyle w:val="Heading1"/>
        <w:rPr>
          <w:ins w:id="936" w:author="qubsys" w:date="2015-03-23T20:11:00Z"/>
        </w:rPr>
      </w:pPr>
    </w:p>
    <w:p w14:paraId="0A180B52" w14:textId="77777777" w:rsidR="004B5927" w:rsidRDefault="004B5927" w:rsidP="000351BF">
      <w:pPr>
        <w:pStyle w:val="Heading1"/>
        <w:rPr>
          <w:ins w:id="937" w:author="qubsys" w:date="2015-03-23T20:11:00Z"/>
        </w:rPr>
      </w:pPr>
    </w:p>
    <w:p w14:paraId="62492B31" w14:textId="5F1A95D6" w:rsidR="000351BF" w:rsidRDefault="000351BF" w:rsidP="000351BF">
      <w:pPr>
        <w:pStyle w:val="Heading1"/>
      </w:pPr>
      <w:r>
        <w:t>Feature Extraction</w:t>
      </w:r>
      <w:bookmarkEnd w:id="899"/>
    </w:p>
    <w:p w14:paraId="79C79A52" w14:textId="77777777" w:rsidR="00152569" w:rsidRDefault="00152569" w:rsidP="00152569">
      <w:pPr>
        <w:rPr>
          <w:ins w:id="938" w:author="qubsys" w:date="2015-03-24T15:18:00Z"/>
          <w:lang w:val="en-US"/>
        </w:rPr>
      </w:pPr>
      <w:ins w:id="939" w:author="qubsys" w:date="2015-03-24T15:18:00Z">
        <w:r>
          <w:rPr>
            <w:lang w:val="en-US"/>
          </w:rPr>
          <w:t xml:space="preserve">The idea behind obtaining useful features out of the segmented image is to extract the feature vectors using moments. Playing around with moments is the basis for the calculation of relevant features needed in analyzing the object. </w:t>
        </w:r>
      </w:ins>
    </w:p>
    <w:p w14:paraId="79784308" w14:textId="77777777" w:rsidR="00152569" w:rsidRDefault="00152569" w:rsidP="00152569">
      <w:pPr>
        <w:rPr>
          <w:ins w:id="940" w:author="qubsys" w:date="2015-03-24T15:18:00Z"/>
          <w:lang w:val="en-US"/>
        </w:rPr>
      </w:pPr>
      <w:ins w:id="941" w:author="qubsys" w:date="2015-03-24T15:18:00Z">
        <w:r>
          <w:rPr>
            <w:lang w:val="en-US"/>
          </w:rPr>
          <w:t>In this program, the following features of the object will be taken into account: Area, Parameter, Compactness and Position of Centroid.</w:t>
        </w:r>
      </w:ins>
    </w:p>
    <w:p w14:paraId="15B084DE" w14:textId="77777777" w:rsidR="00152569" w:rsidRDefault="00152569" w:rsidP="00152569">
      <w:pPr>
        <w:rPr>
          <w:ins w:id="942" w:author="qubsys" w:date="2015-03-24T15:18:00Z"/>
          <w:lang w:val="en-US"/>
        </w:rPr>
      </w:pPr>
      <w:ins w:id="943" w:author="qubsys" w:date="2015-03-24T15:18:00Z">
        <w:r>
          <w:rPr>
            <w:lang w:val="en-US"/>
          </w:rPr>
          <w:t xml:space="preserve">But first, we must make use of the moment formula to build a </w:t>
        </w:r>
        <w:r>
          <w:rPr>
            <w:i/>
            <w:lang w:val="en-US"/>
          </w:rPr>
          <w:t xml:space="preserve">moment </w:t>
        </w:r>
        <w:r>
          <w:rPr>
            <w:lang w:val="en-US"/>
          </w:rPr>
          <w:t>method, which will in turn be used to calculate the relevant feature vectors.</w:t>
        </w:r>
      </w:ins>
    </w:p>
    <w:p w14:paraId="2FE5EEF9" w14:textId="77777777" w:rsidR="00152569" w:rsidRPr="00790395" w:rsidRDefault="00152569" w:rsidP="00152569">
      <w:pPr>
        <w:rPr>
          <w:ins w:id="944" w:author="qubsys" w:date="2015-03-24T15:18:00Z"/>
          <w:i/>
          <w:lang w:val="en-US"/>
        </w:rPr>
      </w:pPr>
    </w:p>
    <w:p w14:paraId="230D9462" w14:textId="77777777" w:rsidR="00152569" w:rsidRPr="00790395" w:rsidRDefault="00152569" w:rsidP="00152569">
      <w:pPr>
        <w:rPr>
          <w:ins w:id="945" w:author="qubsys" w:date="2015-03-24T15:18:00Z"/>
          <w:i/>
          <w:lang w:val="en-US"/>
        </w:rPr>
      </w:pPr>
      <w:ins w:id="946" w:author="qubsys" w:date="2015-03-24T15:18:00Z">
        <w:r w:rsidRPr="00790395">
          <w:rPr>
            <w:i/>
            <w:lang w:val="en-US"/>
          </w:rPr>
          <w:tab/>
        </w:r>
        <w:proofErr w:type="gramStart"/>
        <w:r w:rsidRPr="00790395">
          <w:rPr>
            <w:i/>
            <w:lang w:val="en-US"/>
          </w:rPr>
          <w:t>private</w:t>
        </w:r>
        <w:proofErr w:type="gramEnd"/>
        <w:r w:rsidRPr="00790395">
          <w:rPr>
            <w:i/>
            <w:lang w:val="en-US"/>
          </w:rPr>
          <w:t xml:space="preserve"> double moment(</w:t>
        </w:r>
        <w:proofErr w:type="spellStart"/>
        <w:r w:rsidRPr="00790395">
          <w:rPr>
            <w:i/>
            <w:lang w:val="en-US"/>
          </w:rPr>
          <w:t>BufferedImage</w:t>
        </w:r>
        <w:proofErr w:type="spellEnd"/>
        <w:r w:rsidRPr="00790395">
          <w:rPr>
            <w:i/>
            <w:lang w:val="en-US"/>
          </w:rPr>
          <w:t xml:space="preserve"> image, </w:t>
        </w:r>
        <w:proofErr w:type="spellStart"/>
        <w:r w:rsidRPr="00790395">
          <w:rPr>
            <w:i/>
            <w:lang w:val="en-US"/>
          </w:rPr>
          <w:t>int</w:t>
        </w:r>
        <w:proofErr w:type="spellEnd"/>
        <w:r w:rsidRPr="00790395">
          <w:rPr>
            <w:i/>
            <w:lang w:val="en-US"/>
          </w:rPr>
          <w:t xml:space="preserve"> k, </w:t>
        </w:r>
        <w:proofErr w:type="spellStart"/>
        <w:r w:rsidRPr="00790395">
          <w:rPr>
            <w:i/>
            <w:lang w:val="en-US"/>
          </w:rPr>
          <w:t>int</w:t>
        </w:r>
        <w:proofErr w:type="spellEnd"/>
        <w:r w:rsidRPr="00790395">
          <w:rPr>
            <w:i/>
            <w:lang w:val="en-US"/>
          </w:rPr>
          <w:t xml:space="preserve"> l)</w:t>
        </w:r>
      </w:ins>
    </w:p>
    <w:p w14:paraId="5B0249D8" w14:textId="77777777" w:rsidR="00152569" w:rsidRPr="00790395" w:rsidRDefault="00152569" w:rsidP="00152569">
      <w:pPr>
        <w:rPr>
          <w:ins w:id="947" w:author="qubsys" w:date="2015-03-24T15:18:00Z"/>
          <w:i/>
          <w:lang w:val="en-US"/>
        </w:rPr>
      </w:pPr>
      <w:ins w:id="948" w:author="qubsys" w:date="2015-03-24T15:18:00Z">
        <w:r w:rsidRPr="00790395">
          <w:rPr>
            <w:i/>
            <w:lang w:val="en-US"/>
          </w:rPr>
          <w:tab/>
          <w:t>{</w:t>
        </w:r>
      </w:ins>
    </w:p>
    <w:p w14:paraId="01D7BFEF" w14:textId="77777777" w:rsidR="00152569" w:rsidRPr="00790395" w:rsidRDefault="00152569" w:rsidP="00152569">
      <w:pPr>
        <w:rPr>
          <w:ins w:id="949" w:author="qubsys" w:date="2015-03-24T15:18:00Z"/>
          <w:i/>
          <w:lang w:val="en-US"/>
        </w:rPr>
      </w:pPr>
      <w:ins w:id="950" w:author="qubsys" w:date="2015-03-24T15:18:00Z">
        <w:r w:rsidRPr="00790395">
          <w:rPr>
            <w:i/>
            <w:lang w:val="en-US"/>
          </w:rPr>
          <w:tab/>
        </w:r>
        <w:r w:rsidRPr="00790395">
          <w:rPr>
            <w:i/>
            <w:lang w:val="en-US"/>
          </w:rPr>
          <w:tab/>
          <w:t>// Get the raster of the image.</w:t>
        </w:r>
      </w:ins>
    </w:p>
    <w:p w14:paraId="4CEAECD8" w14:textId="77777777" w:rsidR="00152569" w:rsidRPr="00790395" w:rsidRDefault="00152569" w:rsidP="00152569">
      <w:pPr>
        <w:rPr>
          <w:ins w:id="951" w:author="qubsys" w:date="2015-03-24T15:18:00Z"/>
          <w:i/>
          <w:lang w:val="en-US"/>
        </w:rPr>
      </w:pPr>
      <w:ins w:id="952" w:author="qubsys" w:date="2015-03-24T15:18:00Z">
        <w:r w:rsidRPr="00790395">
          <w:rPr>
            <w:i/>
            <w:lang w:val="en-US"/>
          </w:rPr>
          <w:tab/>
        </w:r>
        <w:r w:rsidRPr="00790395">
          <w:rPr>
            <w:i/>
            <w:lang w:val="en-US"/>
          </w:rPr>
          <w:tab/>
          <w:t xml:space="preserve">Raster r = </w:t>
        </w:r>
        <w:proofErr w:type="spellStart"/>
        <w:proofErr w:type="gramStart"/>
        <w:r w:rsidRPr="00790395">
          <w:rPr>
            <w:i/>
            <w:lang w:val="en-US"/>
          </w:rPr>
          <w:t>image.getRaster</w:t>
        </w:r>
        <w:proofErr w:type="spellEnd"/>
        <w:r w:rsidRPr="00790395">
          <w:rPr>
            <w:i/>
            <w:lang w:val="en-US"/>
          </w:rPr>
          <w:t>(</w:t>
        </w:r>
        <w:proofErr w:type="gramEnd"/>
        <w:r w:rsidRPr="00790395">
          <w:rPr>
            <w:i/>
            <w:lang w:val="en-US"/>
          </w:rPr>
          <w:t>);</w:t>
        </w:r>
      </w:ins>
    </w:p>
    <w:p w14:paraId="6B8CFD13" w14:textId="77777777" w:rsidR="00152569" w:rsidRPr="00790395" w:rsidRDefault="00152569" w:rsidP="00152569">
      <w:pPr>
        <w:rPr>
          <w:ins w:id="953" w:author="qubsys" w:date="2015-03-24T15:18:00Z"/>
          <w:i/>
          <w:lang w:val="en-US"/>
        </w:rPr>
      </w:pPr>
      <w:ins w:id="954" w:author="qubsys" w:date="2015-03-24T15:18:00Z">
        <w:r w:rsidRPr="00790395">
          <w:rPr>
            <w:i/>
            <w:lang w:val="en-US"/>
          </w:rPr>
          <w:tab/>
        </w:r>
        <w:r w:rsidRPr="00790395">
          <w:rPr>
            <w:i/>
            <w:lang w:val="en-US"/>
          </w:rPr>
          <w:tab/>
        </w:r>
      </w:ins>
    </w:p>
    <w:p w14:paraId="1AD5B43F" w14:textId="77777777" w:rsidR="00152569" w:rsidRPr="00790395" w:rsidRDefault="00152569" w:rsidP="00152569">
      <w:pPr>
        <w:rPr>
          <w:ins w:id="955" w:author="qubsys" w:date="2015-03-24T15:18:00Z"/>
          <w:i/>
          <w:lang w:val="en-US"/>
        </w:rPr>
      </w:pPr>
      <w:ins w:id="956" w:author="qubsys" w:date="2015-03-24T15:18:00Z">
        <w:r w:rsidRPr="00790395">
          <w:rPr>
            <w:i/>
            <w:lang w:val="en-US"/>
          </w:rPr>
          <w:tab/>
        </w:r>
        <w:r w:rsidRPr="00790395">
          <w:rPr>
            <w:i/>
            <w:lang w:val="en-US"/>
          </w:rPr>
          <w:tab/>
          <w:t>// Get the moment.</w:t>
        </w:r>
      </w:ins>
    </w:p>
    <w:p w14:paraId="13708F8F" w14:textId="77777777" w:rsidR="00152569" w:rsidRPr="00790395" w:rsidRDefault="00152569" w:rsidP="00152569">
      <w:pPr>
        <w:rPr>
          <w:ins w:id="957" w:author="qubsys" w:date="2015-03-24T15:18:00Z"/>
          <w:i/>
          <w:lang w:val="en-US"/>
        </w:rPr>
      </w:pPr>
      <w:ins w:id="958" w:author="qubsys" w:date="2015-03-24T15:18:00Z">
        <w:r w:rsidRPr="00790395">
          <w:rPr>
            <w:i/>
            <w:lang w:val="en-US"/>
          </w:rPr>
          <w:tab/>
        </w:r>
        <w:r w:rsidRPr="00790395">
          <w:rPr>
            <w:i/>
            <w:lang w:val="en-US"/>
          </w:rPr>
          <w:tab/>
        </w:r>
        <w:proofErr w:type="gramStart"/>
        <w:r w:rsidRPr="00790395">
          <w:rPr>
            <w:i/>
            <w:lang w:val="en-US"/>
          </w:rPr>
          <w:t>double</w:t>
        </w:r>
        <w:proofErr w:type="gramEnd"/>
        <w:r w:rsidRPr="00790395">
          <w:rPr>
            <w:i/>
            <w:lang w:val="en-US"/>
          </w:rPr>
          <w:t xml:space="preserve"> m = 0f;</w:t>
        </w:r>
      </w:ins>
    </w:p>
    <w:p w14:paraId="60401D0A" w14:textId="77777777" w:rsidR="00152569" w:rsidRPr="00790395" w:rsidRDefault="00152569" w:rsidP="00152569">
      <w:pPr>
        <w:rPr>
          <w:ins w:id="959" w:author="qubsys" w:date="2015-03-24T15:18:00Z"/>
          <w:i/>
          <w:lang w:val="en-US"/>
        </w:rPr>
      </w:pPr>
      <w:ins w:id="960" w:author="qubsys" w:date="2015-03-24T15:18:00Z">
        <w:r w:rsidRPr="00790395">
          <w:rPr>
            <w:i/>
            <w:lang w:val="en-US"/>
          </w:rPr>
          <w:tab/>
        </w:r>
        <w:r w:rsidRPr="00790395">
          <w:rPr>
            <w:i/>
            <w:lang w:val="en-US"/>
          </w:rPr>
          <w:tab/>
        </w:r>
        <w:proofErr w:type="gramStart"/>
        <w:r w:rsidRPr="00790395">
          <w:rPr>
            <w:i/>
            <w:lang w:val="en-US"/>
          </w:rPr>
          <w:t>for(</w:t>
        </w:r>
        <w:proofErr w:type="spellStart"/>
        <w:proofErr w:type="gramEnd"/>
        <w:r w:rsidRPr="00790395">
          <w:rPr>
            <w:i/>
            <w:lang w:val="en-US"/>
          </w:rPr>
          <w:t>int</w:t>
        </w:r>
        <w:proofErr w:type="spellEnd"/>
        <w:r w:rsidRPr="00790395">
          <w:rPr>
            <w:i/>
            <w:lang w:val="en-US"/>
          </w:rPr>
          <w:t xml:space="preserve"> </w:t>
        </w:r>
        <w:proofErr w:type="spellStart"/>
        <w:r w:rsidRPr="00790395">
          <w:rPr>
            <w:i/>
            <w:lang w:val="en-US"/>
          </w:rPr>
          <w:t>i</w:t>
        </w:r>
        <w:proofErr w:type="spellEnd"/>
        <w:r w:rsidRPr="00790395">
          <w:rPr>
            <w:i/>
            <w:lang w:val="en-US"/>
          </w:rPr>
          <w:t xml:space="preserve"> = 0; </w:t>
        </w:r>
        <w:proofErr w:type="spellStart"/>
        <w:r w:rsidRPr="00790395">
          <w:rPr>
            <w:i/>
            <w:lang w:val="en-US"/>
          </w:rPr>
          <w:t>i</w:t>
        </w:r>
        <w:proofErr w:type="spellEnd"/>
        <w:r w:rsidRPr="00790395">
          <w:rPr>
            <w:i/>
            <w:lang w:val="en-US"/>
          </w:rPr>
          <w:t xml:space="preserve"> &lt; </w:t>
        </w:r>
        <w:proofErr w:type="spellStart"/>
        <w:r w:rsidRPr="00790395">
          <w:rPr>
            <w:i/>
            <w:lang w:val="en-US"/>
          </w:rPr>
          <w:t>r.getHeight</w:t>
        </w:r>
        <w:proofErr w:type="spellEnd"/>
        <w:r w:rsidRPr="00790395">
          <w:rPr>
            <w:i/>
            <w:lang w:val="en-US"/>
          </w:rPr>
          <w:t xml:space="preserve">(); </w:t>
        </w:r>
        <w:proofErr w:type="spellStart"/>
        <w:r w:rsidRPr="00790395">
          <w:rPr>
            <w:i/>
            <w:lang w:val="en-US"/>
          </w:rPr>
          <w:t>i</w:t>
        </w:r>
        <w:proofErr w:type="spellEnd"/>
        <w:r w:rsidRPr="00790395">
          <w:rPr>
            <w:i/>
            <w:lang w:val="en-US"/>
          </w:rPr>
          <w:t>++)</w:t>
        </w:r>
      </w:ins>
    </w:p>
    <w:p w14:paraId="16A6FC66" w14:textId="77777777" w:rsidR="00152569" w:rsidRPr="00790395" w:rsidRDefault="00152569" w:rsidP="00152569">
      <w:pPr>
        <w:rPr>
          <w:ins w:id="961" w:author="qubsys" w:date="2015-03-24T15:18:00Z"/>
          <w:i/>
          <w:lang w:val="en-US"/>
        </w:rPr>
      </w:pPr>
      <w:ins w:id="962" w:author="qubsys" w:date="2015-03-24T15:18:00Z">
        <w:r w:rsidRPr="00790395">
          <w:rPr>
            <w:i/>
            <w:lang w:val="en-US"/>
          </w:rPr>
          <w:lastRenderedPageBreak/>
          <w:tab/>
        </w:r>
        <w:r w:rsidRPr="00790395">
          <w:rPr>
            <w:i/>
            <w:lang w:val="en-US"/>
          </w:rPr>
          <w:tab/>
        </w:r>
        <w:r w:rsidRPr="00790395">
          <w:rPr>
            <w:i/>
            <w:lang w:val="en-US"/>
          </w:rPr>
          <w:tab/>
        </w:r>
        <w:proofErr w:type="gramStart"/>
        <w:r w:rsidRPr="00790395">
          <w:rPr>
            <w:i/>
            <w:lang w:val="en-US"/>
          </w:rPr>
          <w:t>for(</w:t>
        </w:r>
        <w:proofErr w:type="spellStart"/>
        <w:proofErr w:type="gramEnd"/>
        <w:r w:rsidRPr="00790395">
          <w:rPr>
            <w:i/>
            <w:lang w:val="en-US"/>
          </w:rPr>
          <w:t>int</w:t>
        </w:r>
        <w:proofErr w:type="spellEnd"/>
        <w:r w:rsidRPr="00790395">
          <w:rPr>
            <w:i/>
            <w:lang w:val="en-US"/>
          </w:rPr>
          <w:t xml:space="preserve"> j = 0; j &lt; </w:t>
        </w:r>
        <w:proofErr w:type="spellStart"/>
        <w:r w:rsidRPr="00790395">
          <w:rPr>
            <w:i/>
            <w:lang w:val="en-US"/>
          </w:rPr>
          <w:t>r.getWidth</w:t>
        </w:r>
        <w:proofErr w:type="spellEnd"/>
        <w:r w:rsidRPr="00790395">
          <w:rPr>
            <w:i/>
            <w:lang w:val="en-US"/>
          </w:rPr>
          <w:t>(); j++)</w:t>
        </w:r>
      </w:ins>
    </w:p>
    <w:p w14:paraId="1F2DA0E2" w14:textId="77777777" w:rsidR="00152569" w:rsidRPr="00790395" w:rsidRDefault="00152569" w:rsidP="00152569">
      <w:pPr>
        <w:rPr>
          <w:ins w:id="963" w:author="qubsys" w:date="2015-03-24T15:18:00Z"/>
          <w:i/>
          <w:lang w:val="en-US"/>
        </w:rPr>
      </w:pPr>
      <w:ins w:id="964" w:author="qubsys" w:date="2015-03-24T15:18:00Z">
        <w:r w:rsidRPr="00790395">
          <w:rPr>
            <w:i/>
            <w:lang w:val="en-US"/>
          </w:rPr>
          <w:tab/>
        </w:r>
        <w:r w:rsidRPr="00790395">
          <w:rPr>
            <w:i/>
            <w:lang w:val="en-US"/>
          </w:rPr>
          <w:tab/>
        </w:r>
        <w:r w:rsidRPr="00790395">
          <w:rPr>
            <w:i/>
            <w:lang w:val="en-US"/>
          </w:rPr>
          <w:tab/>
        </w:r>
        <w:r w:rsidRPr="00790395">
          <w:rPr>
            <w:i/>
            <w:lang w:val="en-US"/>
          </w:rPr>
          <w:tab/>
          <w:t xml:space="preserve">m += </w:t>
        </w:r>
        <w:proofErr w:type="spellStart"/>
        <w:proofErr w:type="gramStart"/>
        <w:r w:rsidRPr="00790395">
          <w:rPr>
            <w:i/>
            <w:lang w:val="en-US"/>
          </w:rPr>
          <w:t>Math.pow</w:t>
        </w:r>
        <w:proofErr w:type="spellEnd"/>
        <w:r w:rsidRPr="00790395">
          <w:rPr>
            <w:i/>
            <w:lang w:val="en-US"/>
          </w:rPr>
          <w:t>(</w:t>
        </w:r>
        <w:proofErr w:type="spellStart"/>
        <w:proofErr w:type="gramEnd"/>
        <w:r w:rsidRPr="00790395">
          <w:rPr>
            <w:i/>
            <w:lang w:val="en-US"/>
          </w:rPr>
          <w:t>i</w:t>
        </w:r>
        <w:proofErr w:type="spellEnd"/>
        <w:r w:rsidRPr="00790395">
          <w:rPr>
            <w:i/>
            <w:lang w:val="en-US"/>
          </w:rPr>
          <w:t xml:space="preserve">, k) * </w:t>
        </w:r>
        <w:proofErr w:type="spellStart"/>
        <w:r w:rsidRPr="00790395">
          <w:rPr>
            <w:i/>
            <w:lang w:val="en-US"/>
          </w:rPr>
          <w:t>Math.pow</w:t>
        </w:r>
        <w:proofErr w:type="spellEnd"/>
        <w:r w:rsidRPr="00790395">
          <w:rPr>
            <w:i/>
            <w:lang w:val="en-US"/>
          </w:rPr>
          <w:t xml:space="preserve">(j, l) * </w:t>
        </w:r>
        <w:proofErr w:type="spellStart"/>
        <w:r w:rsidRPr="00790395">
          <w:rPr>
            <w:i/>
            <w:lang w:val="en-US"/>
          </w:rPr>
          <w:t>r.getSample</w:t>
        </w:r>
        <w:proofErr w:type="spellEnd"/>
        <w:r w:rsidRPr="00790395">
          <w:rPr>
            <w:i/>
            <w:lang w:val="en-US"/>
          </w:rPr>
          <w:t xml:space="preserve">(j, </w:t>
        </w:r>
        <w:proofErr w:type="spellStart"/>
        <w:r w:rsidRPr="00790395">
          <w:rPr>
            <w:i/>
            <w:lang w:val="en-US"/>
          </w:rPr>
          <w:t>i</w:t>
        </w:r>
        <w:proofErr w:type="spellEnd"/>
        <w:r w:rsidRPr="00790395">
          <w:rPr>
            <w:i/>
            <w:lang w:val="en-US"/>
          </w:rPr>
          <w:t>, 0) / 255;</w:t>
        </w:r>
      </w:ins>
    </w:p>
    <w:p w14:paraId="3481D10C" w14:textId="77777777" w:rsidR="00152569" w:rsidRPr="00790395" w:rsidRDefault="00152569" w:rsidP="00152569">
      <w:pPr>
        <w:rPr>
          <w:ins w:id="965" w:author="qubsys" w:date="2015-03-24T15:18:00Z"/>
          <w:i/>
          <w:lang w:val="en-US"/>
        </w:rPr>
      </w:pPr>
      <w:ins w:id="966" w:author="qubsys" w:date="2015-03-24T15:18:00Z">
        <w:r w:rsidRPr="00790395">
          <w:rPr>
            <w:i/>
            <w:lang w:val="en-US"/>
          </w:rPr>
          <w:tab/>
        </w:r>
        <w:r w:rsidRPr="00790395">
          <w:rPr>
            <w:i/>
            <w:lang w:val="en-US"/>
          </w:rPr>
          <w:tab/>
        </w:r>
      </w:ins>
    </w:p>
    <w:p w14:paraId="733D961E" w14:textId="77777777" w:rsidR="00152569" w:rsidRPr="00790395" w:rsidRDefault="00152569" w:rsidP="00152569">
      <w:pPr>
        <w:rPr>
          <w:ins w:id="967" w:author="qubsys" w:date="2015-03-24T15:18:00Z"/>
          <w:i/>
          <w:lang w:val="en-US"/>
        </w:rPr>
      </w:pPr>
      <w:ins w:id="968" w:author="qubsys" w:date="2015-03-24T15:18:00Z">
        <w:r w:rsidRPr="00790395">
          <w:rPr>
            <w:i/>
            <w:lang w:val="en-US"/>
          </w:rPr>
          <w:tab/>
        </w:r>
        <w:r w:rsidRPr="00790395">
          <w:rPr>
            <w:i/>
            <w:lang w:val="en-US"/>
          </w:rPr>
          <w:tab/>
        </w:r>
        <w:proofErr w:type="gramStart"/>
        <w:r w:rsidRPr="00790395">
          <w:rPr>
            <w:i/>
            <w:lang w:val="en-US"/>
          </w:rPr>
          <w:t>return</w:t>
        </w:r>
        <w:proofErr w:type="gramEnd"/>
        <w:r w:rsidRPr="00790395">
          <w:rPr>
            <w:i/>
            <w:lang w:val="en-US"/>
          </w:rPr>
          <w:t xml:space="preserve"> m;</w:t>
        </w:r>
      </w:ins>
    </w:p>
    <w:p w14:paraId="1CB4F828" w14:textId="77777777" w:rsidR="00152569" w:rsidRDefault="00152569" w:rsidP="00152569">
      <w:pPr>
        <w:rPr>
          <w:ins w:id="969" w:author="qubsys" w:date="2015-03-24T15:18:00Z"/>
          <w:i/>
          <w:lang w:val="en-US"/>
        </w:rPr>
      </w:pPr>
      <w:ins w:id="970" w:author="qubsys" w:date="2015-03-24T15:18:00Z">
        <w:r w:rsidRPr="00790395">
          <w:rPr>
            <w:i/>
            <w:lang w:val="en-US"/>
          </w:rPr>
          <w:tab/>
          <w:t>}</w:t>
        </w:r>
      </w:ins>
    </w:p>
    <w:p w14:paraId="65A0E8BA" w14:textId="77777777" w:rsidR="00152569" w:rsidRDefault="00152569" w:rsidP="00152569">
      <w:pPr>
        <w:rPr>
          <w:ins w:id="971" w:author="qubsys" w:date="2015-03-24T15:18:00Z"/>
          <w:i/>
          <w:lang w:val="en-US"/>
        </w:rPr>
      </w:pPr>
    </w:p>
    <w:p w14:paraId="30E9FD05" w14:textId="77777777" w:rsidR="00152569" w:rsidRPr="00152569" w:rsidRDefault="00152569" w:rsidP="00152569">
      <w:pPr>
        <w:rPr>
          <w:ins w:id="972" w:author="qubsys" w:date="2015-03-24T15:18:00Z"/>
          <w:rFonts w:asciiTheme="majorHAnsi" w:hAnsiTheme="majorHAnsi"/>
          <w:sz w:val="26"/>
          <w:szCs w:val="26"/>
          <w:lang w:val="en-US"/>
          <w:rPrChange w:id="973" w:author="qubsys" w:date="2015-03-24T15:19:00Z">
            <w:rPr>
              <w:ins w:id="974" w:author="qubsys" w:date="2015-03-24T15:18:00Z"/>
              <w:sz w:val="26"/>
              <w:szCs w:val="26"/>
              <w:lang w:val="en-US"/>
            </w:rPr>
          </w:rPrChange>
        </w:rPr>
      </w:pPr>
      <w:ins w:id="975" w:author="qubsys" w:date="2015-03-24T15:18:00Z">
        <w:r w:rsidRPr="00152569">
          <w:rPr>
            <w:rFonts w:asciiTheme="majorHAnsi" w:hAnsiTheme="majorHAnsi"/>
            <w:sz w:val="26"/>
            <w:szCs w:val="26"/>
            <w:lang w:val="en-US"/>
            <w:rPrChange w:id="976" w:author="qubsys" w:date="2015-03-24T15:19:00Z">
              <w:rPr>
                <w:sz w:val="26"/>
                <w:szCs w:val="26"/>
                <w:lang w:val="en-US"/>
              </w:rPr>
            </w:rPrChange>
          </w:rPr>
          <w:t>Area</w:t>
        </w:r>
      </w:ins>
    </w:p>
    <w:p w14:paraId="1B9C6A88" w14:textId="77777777" w:rsidR="00152569" w:rsidRPr="005F25CD" w:rsidRDefault="00152569" w:rsidP="00152569">
      <w:pPr>
        <w:rPr>
          <w:ins w:id="977" w:author="qubsys" w:date="2015-03-24T15:18:00Z"/>
          <w:lang w:val="en-US"/>
        </w:rPr>
      </w:pPr>
      <w:ins w:id="978" w:author="qubsys" w:date="2015-03-24T15:18:00Z">
        <w:r>
          <w:rPr>
            <w:lang w:val="en-US"/>
          </w:rPr>
          <w:t xml:space="preserve">In order to get the area vector, we just need to calculate </w:t>
        </w:r>
        <w:r>
          <w:rPr>
            <w:i/>
            <w:lang w:val="en-US"/>
          </w:rPr>
          <w:t>M</w:t>
        </w:r>
        <w:r w:rsidRPr="00EB089B">
          <w:rPr>
            <w:i/>
            <w:lang w:val="en-US"/>
          </w:rPr>
          <w:t>00</w:t>
        </w:r>
        <w:r>
          <w:rPr>
            <w:i/>
            <w:lang w:val="en-US"/>
          </w:rPr>
          <w:t xml:space="preserve"> </w:t>
        </w:r>
        <w:r>
          <w:rPr>
            <w:lang w:val="en-US"/>
          </w:rPr>
          <w:t xml:space="preserve">using the </w:t>
        </w:r>
        <w:r>
          <w:rPr>
            <w:i/>
            <w:lang w:val="en-US"/>
          </w:rPr>
          <w:t xml:space="preserve">moment </w:t>
        </w:r>
        <w:r>
          <w:rPr>
            <w:lang w:val="en-US"/>
          </w:rPr>
          <w:t>method.</w:t>
        </w:r>
      </w:ins>
    </w:p>
    <w:p w14:paraId="5AAFA258" w14:textId="77777777" w:rsidR="00152569" w:rsidRDefault="00152569" w:rsidP="00152569">
      <w:pPr>
        <w:rPr>
          <w:ins w:id="979" w:author="qubsys" w:date="2015-03-24T15:18:00Z"/>
          <w:i/>
          <w:lang w:val="en-US"/>
        </w:rPr>
      </w:pPr>
    </w:p>
    <w:p w14:paraId="1EF3F9FD" w14:textId="77777777" w:rsidR="00152569" w:rsidRPr="00152569" w:rsidRDefault="00152569" w:rsidP="00152569">
      <w:pPr>
        <w:rPr>
          <w:ins w:id="980" w:author="qubsys" w:date="2015-03-24T15:18:00Z"/>
          <w:rFonts w:asciiTheme="majorHAnsi" w:hAnsiTheme="majorHAnsi"/>
          <w:sz w:val="26"/>
          <w:szCs w:val="26"/>
          <w:lang w:val="en-US"/>
          <w:rPrChange w:id="981" w:author="qubsys" w:date="2015-03-24T15:19:00Z">
            <w:rPr>
              <w:ins w:id="982" w:author="qubsys" w:date="2015-03-24T15:18:00Z"/>
              <w:sz w:val="26"/>
              <w:szCs w:val="26"/>
              <w:lang w:val="en-US"/>
            </w:rPr>
          </w:rPrChange>
        </w:rPr>
      </w:pPr>
      <w:ins w:id="983" w:author="qubsys" w:date="2015-03-24T15:18:00Z">
        <w:r w:rsidRPr="00152569">
          <w:rPr>
            <w:rFonts w:asciiTheme="majorHAnsi" w:hAnsiTheme="majorHAnsi"/>
            <w:sz w:val="26"/>
            <w:szCs w:val="26"/>
            <w:lang w:val="en-US"/>
            <w:rPrChange w:id="984" w:author="qubsys" w:date="2015-03-24T15:19:00Z">
              <w:rPr>
                <w:sz w:val="26"/>
                <w:szCs w:val="26"/>
                <w:lang w:val="en-US"/>
              </w:rPr>
            </w:rPrChange>
          </w:rPr>
          <w:t>Perimeter</w:t>
        </w:r>
      </w:ins>
    </w:p>
    <w:p w14:paraId="10CA2798" w14:textId="77777777" w:rsidR="00152569" w:rsidRDefault="00152569" w:rsidP="00152569">
      <w:pPr>
        <w:rPr>
          <w:ins w:id="985" w:author="qubsys" w:date="2015-03-24T15:18:00Z"/>
          <w:lang w:val="en-US"/>
        </w:rPr>
      </w:pPr>
      <w:ins w:id="986" w:author="qubsys" w:date="2015-03-24T15:18:00Z">
        <w:r>
          <w:rPr>
            <w:lang w:val="en-US"/>
          </w:rPr>
          <w:t>The relevant object’s perimeter is calculated by first eroding the thing, calculate the new object’s area, then calculate the difference between that and the original object’s area (Perimeter = Original – Erode).</w:t>
        </w:r>
      </w:ins>
    </w:p>
    <w:p w14:paraId="365DAD0A" w14:textId="77777777" w:rsidR="00152569" w:rsidRDefault="00152569" w:rsidP="00152569">
      <w:pPr>
        <w:rPr>
          <w:ins w:id="987" w:author="qubsys" w:date="2015-03-24T15:18:00Z"/>
          <w:lang w:val="en-US"/>
        </w:rPr>
      </w:pPr>
    </w:p>
    <w:p w14:paraId="42C422AA" w14:textId="77777777" w:rsidR="00152569" w:rsidRPr="00152569" w:rsidRDefault="00152569" w:rsidP="00152569">
      <w:pPr>
        <w:rPr>
          <w:ins w:id="988" w:author="qubsys" w:date="2015-03-24T15:18:00Z"/>
          <w:rFonts w:asciiTheme="majorHAnsi" w:hAnsiTheme="majorHAnsi"/>
          <w:sz w:val="26"/>
          <w:szCs w:val="26"/>
          <w:lang w:val="fr-FR"/>
          <w:rPrChange w:id="989" w:author="qubsys" w:date="2015-03-24T15:19:00Z">
            <w:rPr>
              <w:ins w:id="990" w:author="qubsys" w:date="2015-03-24T15:18:00Z"/>
              <w:sz w:val="26"/>
              <w:szCs w:val="26"/>
              <w:lang w:val="fr-FR"/>
            </w:rPr>
          </w:rPrChange>
        </w:rPr>
      </w:pPr>
      <w:proofErr w:type="spellStart"/>
      <w:ins w:id="991" w:author="qubsys" w:date="2015-03-24T15:18:00Z">
        <w:r w:rsidRPr="00152569">
          <w:rPr>
            <w:rFonts w:asciiTheme="majorHAnsi" w:hAnsiTheme="majorHAnsi"/>
            <w:sz w:val="26"/>
            <w:szCs w:val="26"/>
            <w:lang w:val="fr-FR"/>
            <w:rPrChange w:id="992" w:author="qubsys" w:date="2015-03-24T15:19:00Z">
              <w:rPr>
                <w:sz w:val="26"/>
                <w:szCs w:val="26"/>
                <w:lang w:val="fr-FR"/>
              </w:rPr>
            </w:rPrChange>
          </w:rPr>
          <w:t>Compactness</w:t>
        </w:r>
        <w:proofErr w:type="spellEnd"/>
      </w:ins>
    </w:p>
    <w:p w14:paraId="797298EA" w14:textId="77777777" w:rsidR="00152569" w:rsidRPr="008959B1" w:rsidRDefault="00152569" w:rsidP="00152569">
      <w:pPr>
        <w:rPr>
          <w:ins w:id="993" w:author="qubsys" w:date="2015-03-24T15:18:00Z"/>
          <w:lang w:val="en-US"/>
        </w:rPr>
      </w:pPr>
      <w:ins w:id="994" w:author="qubsys" w:date="2015-03-24T15:18:00Z">
        <w:r>
          <w:rPr>
            <w:lang w:val="en-US"/>
          </w:rPr>
          <w:t>The whole point of getting</w:t>
        </w:r>
        <w:r w:rsidRPr="008959B1">
          <w:rPr>
            <w:lang w:val="en-US"/>
          </w:rPr>
          <w:t xml:space="preserve"> area and perimeter </w:t>
        </w:r>
        <w:r>
          <w:rPr>
            <w:lang w:val="en-US"/>
          </w:rPr>
          <w:t xml:space="preserve">is so we can use these values to calculate what is really needed: compactness; as it is the much more useful shape description for an Automated Image </w:t>
        </w:r>
        <w:proofErr w:type="spellStart"/>
        <w:r>
          <w:rPr>
            <w:lang w:val="en-US"/>
          </w:rPr>
          <w:t>Recognisation</w:t>
        </w:r>
        <w:proofErr w:type="spellEnd"/>
        <w:r>
          <w:rPr>
            <w:lang w:val="en-US"/>
          </w:rPr>
          <w:t xml:space="preserve"> System. Compactness is calculated by squaring the perimeter, then dividing it by the area.</w:t>
        </w:r>
      </w:ins>
    </w:p>
    <w:p w14:paraId="3C613BF3" w14:textId="77777777" w:rsidR="00152569" w:rsidRPr="008959B1" w:rsidRDefault="00152569" w:rsidP="00152569">
      <w:pPr>
        <w:rPr>
          <w:ins w:id="995" w:author="qubsys" w:date="2015-03-24T15:18:00Z"/>
          <w:lang w:val="en-US"/>
        </w:rPr>
      </w:pPr>
    </w:p>
    <w:p w14:paraId="7945A554" w14:textId="77777777" w:rsidR="00152569" w:rsidRPr="00152569" w:rsidRDefault="00152569" w:rsidP="00152569">
      <w:pPr>
        <w:rPr>
          <w:ins w:id="996" w:author="qubsys" w:date="2015-03-24T15:18:00Z"/>
          <w:rFonts w:asciiTheme="majorHAnsi" w:hAnsiTheme="majorHAnsi"/>
          <w:sz w:val="26"/>
          <w:szCs w:val="26"/>
          <w:lang w:val="en-US"/>
          <w:rPrChange w:id="997" w:author="qubsys" w:date="2015-03-24T15:19:00Z">
            <w:rPr>
              <w:ins w:id="998" w:author="qubsys" w:date="2015-03-24T15:18:00Z"/>
              <w:sz w:val="26"/>
              <w:szCs w:val="26"/>
              <w:lang w:val="en-US"/>
            </w:rPr>
          </w:rPrChange>
        </w:rPr>
      </w:pPr>
      <w:bookmarkStart w:id="999" w:name="_GoBack"/>
      <w:ins w:id="1000" w:author="qubsys" w:date="2015-03-24T15:18:00Z">
        <w:r w:rsidRPr="00152569">
          <w:rPr>
            <w:rFonts w:asciiTheme="majorHAnsi" w:hAnsiTheme="majorHAnsi"/>
            <w:sz w:val="26"/>
            <w:szCs w:val="26"/>
            <w:lang w:val="en-US"/>
            <w:rPrChange w:id="1001" w:author="qubsys" w:date="2015-03-24T15:19:00Z">
              <w:rPr>
                <w:sz w:val="26"/>
                <w:szCs w:val="26"/>
                <w:lang w:val="en-US"/>
              </w:rPr>
            </w:rPrChange>
          </w:rPr>
          <w:t xml:space="preserve">Centroid Position </w:t>
        </w:r>
      </w:ins>
    </w:p>
    <w:bookmarkEnd w:id="999"/>
    <w:p w14:paraId="7FE46F5D" w14:textId="77777777" w:rsidR="00152569" w:rsidRPr="00F73992" w:rsidRDefault="00152569" w:rsidP="00152569">
      <w:pPr>
        <w:rPr>
          <w:ins w:id="1002" w:author="qubsys" w:date="2015-03-24T15:18:00Z"/>
          <w:lang w:val="en-US"/>
        </w:rPr>
      </w:pPr>
      <w:ins w:id="1003" w:author="qubsys" w:date="2015-03-24T15:18:00Z">
        <w:r>
          <w:rPr>
            <w:lang w:val="en-US"/>
          </w:rPr>
          <w:t xml:space="preserve">We get the X and Y coordinates of the centroid by calculating </w:t>
        </w:r>
        <w:r>
          <w:rPr>
            <w:i/>
            <w:lang w:val="en-US"/>
          </w:rPr>
          <w:t xml:space="preserve">M01 </w:t>
        </w:r>
        <w:r>
          <w:rPr>
            <w:lang w:val="en-US"/>
          </w:rPr>
          <w:t xml:space="preserve">and </w:t>
        </w:r>
        <w:r>
          <w:rPr>
            <w:i/>
            <w:lang w:val="en-US"/>
          </w:rPr>
          <w:t>M10.</w:t>
        </w:r>
      </w:ins>
    </w:p>
    <w:p w14:paraId="690D0B5F" w14:textId="77777777" w:rsidR="00152569" w:rsidRPr="00790395" w:rsidRDefault="00152569" w:rsidP="00152569">
      <w:pPr>
        <w:rPr>
          <w:ins w:id="1004" w:author="qubsys" w:date="2015-03-24T15:18:00Z"/>
          <w:i/>
          <w:lang w:val="en-US"/>
        </w:rPr>
      </w:pPr>
    </w:p>
    <w:p w14:paraId="208C0FE2" w14:textId="77777777" w:rsidR="000351BF" w:rsidRDefault="000351BF">
      <w:r>
        <w:br w:type="page"/>
      </w:r>
    </w:p>
    <w:p w14:paraId="011BC47D" w14:textId="581F9978" w:rsidR="0095055F" w:rsidRPr="0095055F" w:rsidRDefault="000351BF" w:rsidP="0095055F">
      <w:pPr>
        <w:pStyle w:val="Heading1"/>
      </w:pPr>
      <w:bookmarkStart w:id="1005" w:name="_Toc414755387"/>
      <w:r>
        <w:lastRenderedPageBreak/>
        <w:t>Classification</w:t>
      </w:r>
      <w:bookmarkEnd w:id="1005"/>
    </w:p>
    <w:p w14:paraId="78BE2EB8" w14:textId="77777777" w:rsidR="0051472F" w:rsidRDefault="0051472F" w:rsidP="0051472F">
      <w:pPr>
        <w:pStyle w:val="Heading2"/>
        <w:rPr>
          <w:ins w:id="1006" w:author="TUAN" w:date="2015-03-22T15:56:00Z"/>
        </w:rPr>
      </w:pPr>
    </w:p>
    <w:p w14:paraId="33133FE8" w14:textId="77777777" w:rsidR="0051472F" w:rsidRPr="00913423" w:rsidRDefault="0051472F" w:rsidP="0051472F">
      <w:pPr>
        <w:rPr>
          <w:ins w:id="1007" w:author="TUAN" w:date="2015-03-22T15:56:00Z"/>
        </w:rPr>
      </w:pPr>
      <w:ins w:id="1008" w:author="TUAN" w:date="2015-03-22T15:56:00Z">
        <w:r>
          <w:t>In our system, we have three functions that used to recognise the training images. These are SVM Function, Linear Discriminant Function, and Nearest Neighbour Function. When we put those Features above into account, here are the results of each function:</w:t>
        </w:r>
      </w:ins>
    </w:p>
    <w:p w14:paraId="048772E3" w14:textId="77777777" w:rsidR="0051472F" w:rsidRPr="00913423" w:rsidRDefault="0051472F" w:rsidP="0051472F">
      <w:pPr>
        <w:rPr>
          <w:ins w:id="1009" w:author="TUAN" w:date="2015-03-22T15:56:00Z"/>
        </w:rPr>
      </w:pPr>
    </w:p>
    <w:p w14:paraId="5B4F2C81" w14:textId="77777777" w:rsidR="0051472F" w:rsidRDefault="0051472F" w:rsidP="0051472F">
      <w:pPr>
        <w:pStyle w:val="Heading2"/>
        <w:rPr>
          <w:ins w:id="1010" w:author="TUAN" w:date="2015-03-22T15:56:00Z"/>
        </w:rPr>
      </w:pPr>
      <w:ins w:id="1011" w:author="TUAN" w:date="2015-03-22T15:56:00Z">
        <w:r>
          <w:t>SVM Function:</w:t>
        </w:r>
      </w:ins>
    </w:p>
    <w:p w14:paraId="076B39FE" w14:textId="77777777" w:rsidR="0051472F" w:rsidRPr="00F35EC2" w:rsidRDefault="0051472F" w:rsidP="0051472F">
      <w:pPr>
        <w:pStyle w:val="ListParagraph"/>
        <w:numPr>
          <w:ilvl w:val="0"/>
          <w:numId w:val="6"/>
        </w:numPr>
        <w:autoSpaceDE w:val="0"/>
        <w:autoSpaceDN w:val="0"/>
        <w:adjustRightInd w:val="0"/>
        <w:spacing w:after="0" w:line="240" w:lineRule="auto"/>
        <w:rPr>
          <w:ins w:id="1012" w:author="TUAN" w:date="2015-03-22T15:56:00Z"/>
          <w:rFonts w:ascii="Consolas" w:hAnsi="Consolas" w:cs="Consolas"/>
          <w:sz w:val="20"/>
          <w:szCs w:val="20"/>
        </w:rPr>
      </w:pPr>
      <w:ins w:id="1013" w:author="TUAN" w:date="2015-03-22T15:56:00Z">
        <w:r w:rsidRPr="00F35EC2">
          <w:rPr>
            <w:rFonts w:ascii="Consolas" w:hAnsi="Consolas" w:cs="Consolas"/>
            <w:color w:val="000000"/>
            <w:sz w:val="20"/>
            <w:szCs w:val="20"/>
          </w:rPr>
          <w:t>Accuracy: 56.25%</w:t>
        </w:r>
      </w:ins>
    </w:p>
    <w:p w14:paraId="379C72AE" w14:textId="77777777" w:rsidR="0051472F" w:rsidRPr="00F35EC2" w:rsidRDefault="0051472F" w:rsidP="0051472F">
      <w:pPr>
        <w:pStyle w:val="ListParagraph"/>
        <w:numPr>
          <w:ilvl w:val="0"/>
          <w:numId w:val="6"/>
        </w:numPr>
        <w:autoSpaceDE w:val="0"/>
        <w:autoSpaceDN w:val="0"/>
        <w:adjustRightInd w:val="0"/>
        <w:spacing w:after="0" w:line="240" w:lineRule="auto"/>
        <w:rPr>
          <w:ins w:id="1014" w:author="TUAN" w:date="2015-03-22T15:56:00Z"/>
          <w:rFonts w:ascii="Consolas" w:hAnsi="Consolas" w:cs="Consolas"/>
          <w:sz w:val="20"/>
          <w:szCs w:val="20"/>
        </w:rPr>
      </w:pPr>
      <w:ins w:id="1015" w:author="TUAN" w:date="2015-03-22T15:56:00Z">
        <w:r w:rsidRPr="00F35EC2">
          <w:rPr>
            <w:rFonts w:ascii="Consolas" w:hAnsi="Consolas" w:cs="Consolas"/>
            <w:color w:val="000000"/>
            <w:sz w:val="20"/>
            <w:szCs w:val="20"/>
          </w:rPr>
          <w:t>True Negative rate: 0.33</w:t>
        </w:r>
      </w:ins>
    </w:p>
    <w:p w14:paraId="07E859E7" w14:textId="77777777" w:rsidR="0051472F" w:rsidRPr="00A40B07" w:rsidRDefault="0051472F" w:rsidP="0051472F">
      <w:pPr>
        <w:pStyle w:val="ListParagraph"/>
        <w:numPr>
          <w:ilvl w:val="0"/>
          <w:numId w:val="6"/>
        </w:numPr>
        <w:autoSpaceDE w:val="0"/>
        <w:autoSpaceDN w:val="0"/>
        <w:adjustRightInd w:val="0"/>
        <w:spacing w:after="0" w:line="240" w:lineRule="auto"/>
        <w:rPr>
          <w:ins w:id="1016" w:author="TUAN" w:date="2015-03-22T15:56:00Z"/>
        </w:rPr>
      </w:pPr>
      <w:ins w:id="1017" w:author="TUAN" w:date="2015-03-22T15:56:00Z">
        <w:r w:rsidRPr="00A40B07">
          <w:rPr>
            <w:rFonts w:ascii="Consolas" w:hAnsi="Consolas" w:cs="Consolas"/>
            <w:color w:val="000000"/>
            <w:sz w:val="20"/>
            <w:szCs w:val="20"/>
          </w:rPr>
          <w:t>True Positive rate: 0.62</w:t>
        </w:r>
      </w:ins>
    </w:p>
    <w:p w14:paraId="77CD9A7A" w14:textId="77777777" w:rsidR="0051472F" w:rsidRDefault="0051472F" w:rsidP="0051472F">
      <w:pPr>
        <w:pStyle w:val="ListParagraph"/>
        <w:numPr>
          <w:ilvl w:val="0"/>
          <w:numId w:val="6"/>
        </w:numPr>
        <w:autoSpaceDE w:val="0"/>
        <w:autoSpaceDN w:val="0"/>
        <w:adjustRightInd w:val="0"/>
        <w:spacing w:after="0" w:line="240" w:lineRule="auto"/>
        <w:rPr>
          <w:ins w:id="1018" w:author="TUAN" w:date="2015-03-22T15:56:00Z"/>
        </w:rPr>
      </w:pPr>
      <w:ins w:id="1019" w:author="TUAN" w:date="2015-03-22T15:56:00Z">
        <w:r w:rsidRPr="00A40B07">
          <w:rPr>
            <w:rFonts w:ascii="Consolas" w:hAnsi="Consolas" w:cs="Consolas"/>
            <w:color w:val="000000"/>
            <w:sz w:val="20"/>
            <w:szCs w:val="20"/>
          </w:rPr>
          <w:t>True Accuracy: 47.44%</w:t>
        </w:r>
      </w:ins>
    </w:p>
    <w:p w14:paraId="25AC36EE" w14:textId="77777777" w:rsidR="0051472F" w:rsidRPr="0021437C" w:rsidRDefault="0051472F" w:rsidP="0051472F">
      <w:pPr>
        <w:rPr>
          <w:ins w:id="1020" w:author="TUAN" w:date="2015-03-22T15:56:00Z"/>
        </w:rPr>
      </w:pPr>
    </w:p>
    <w:p w14:paraId="5AC3FEA2" w14:textId="77777777" w:rsidR="0051472F" w:rsidRDefault="0051472F" w:rsidP="0051472F">
      <w:pPr>
        <w:pStyle w:val="Heading2"/>
        <w:rPr>
          <w:ins w:id="1021" w:author="TUAN" w:date="2015-03-22T15:56:00Z"/>
        </w:rPr>
      </w:pPr>
      <w:ins w:id="1022" w:author="TUAN" w:date="2015-03-22T15:56:00Z">
        <w:r>
          <w:t>Linear Discriminant Function:</w:t>
        </w:r>
      </w:ins>
    </w:p>
    <w:p w14:paraId="2C0C7335" w14:textId="77777777" w:rsidR="0051472F" w:rsidRPr="00F35EC2" w:rsidRDefault="0051472F" w:rsidP="0051472F">
      <w:pPr>
        <w:pStyle w:val="ListParagraph"/>
        <w:numPr>
          <w:ilvl w:val="0"/>
          <w:numId w:val="6"/>
        </w:numPr>
        <w:autoSpaceDE w:val="0"/>
        <w:autoSpaceDN w:val="0"/>
        <w:adjustRightInd w:val="0"/>
        <w:spacing w:after="0" w:line="240" w:lineRule="auto"/>
        <w:rPr>
          <w:ins w:id="1023" w:author="TUAN" w:date="2015-03-22T15:56:00Z"/>
          <w:rFonts w:ascii="Consolas" w:hAnsi="Consolas" w:cs="Consolas"/>
          <w:sz w:val="20"/>
          <w:szCs w:val="20"/>
        </w:rPr>
      </w:pPr>
      <w:ins w:id="1024" w:author="TUAN" w:date="2015-03-22T15:56:00Z">
        <w:r w:rsidRPr="00F35EC2">
          <w:rPr>
            <w:rFonts w:ascii="Consolas" w:hAnsi="Consolas" w:cs="Consolas"/>
            <w:color w:val="000000"/>
            <w:sz w:val="20"/>
            <w:szCs w:val="20"/>
          </w:rPr>
          <w:t>Accuracy: 37.50%</w:t>
        </w:r>
      </w:ins>
    </w:p>
    <w:p w14:paraId="74AC705F" w14:textId="77777777" w:rsidR="0051472F" w:rsidRPr="00F35EC2" w:rsidRDefault="0051472F" w:rsidP="0051472F">
      <w:pPr>
        <w:pStyle w:val="ListParagraph"/>
        <w:numPr>
          <w:ilvl w:val="0"/>
          <w:numId w:val="6"/>
        </w:numPr>
        <w:autoSpaceDE w:val="0"/>
        <w:autoSpaceDN w:val="0"/>
        <w:adjustRightInd w:val="0"/>
        <w:spacing w:after="0" w:line="240" w:lineRule="auto"/>
        <w:rPr>
          <w:ins w:id="1025" w:author="TUAN" w:date="2015-03-22T15:56:00Z"/>
          <w:rFonts w:ascii="Consolas" w:hAnsi="Consolas" w:cs="Consolas"/>
          <w:sz w:val="20"/>
          <w:szCs w:val="20"/>
        </w:rPr>
      </w:pPr>
      <w:ins w:id="1026" w:author="TUAN" w:date="2015-03-22T15:56:00Z">
        <w:r w:rsidRPr="00F35EC2">
          <w:rPr>
            <w:rFonts w:ascii="Consolas" w:hAnsi="Consolas" w:cs="Consolas"/>
            <w:color w:val="000000"/>
            <w:sz w:val="20"/>
            <w:szCs w:val="20"/>
          </w:rPr>
          <w:t>True Negative rate: 1.00</w:t>
        </w:r>
      </w:ins>
    </w:p>
    <w:p w14:paraId="165FEE97" w14:textId="77777777" w:rsidR="0051472F" w:rsidRDefault="0051472F" w:rsidP="0051472F">
      <w:pPr>
        <w:pStyle w:val="ListParagraph"/>
        <w:numPr>
          <w:ilvl w:val="0"/>
          <w:numId w:val="6"/>
        </w:numPr>
        <w:autoSpaceDE w:val="0"/>
        <w:autoSpaceDN w:val="0"/>
        <w:adjustRightInd w:val="0"/>
        <w:spacing w:after="0" w:line="240" w:lineRule="auto"/>
        <w:rPr>
          <w:ins w:id="1027" w:author="TUAN" w:date="2015-03-22T15:56:00Z"/>
          <w:rFonts w:ascii="Consolas" w:hAnsi="Consolas" w:cs="Consolas"/>
          <w:color w:val="000000"/>
          <w:sz w:val="20"/>
          <w:szCs w:val="20"/>
        </w:rPr>
      </w:pPr>
      <w:ins w:id="1028" w:author="TUAN" w:date="2015-03-22T15:56:00Z">
        <w:r w:rsidRPr="00006970">
          <w:rPr>
            <w:rFonts w:ascii="Consolas" w:hAnsi="Consolas" w:cs="Consolas"/>
            <w:color w:val="000000"/>
            <w:sz w:val="20"/>
            <w:szCs w:val="20"/>
          </w:rPr>
          <w:t>True Positive rate: 0.23</w:t>
        </w:r>
      </w:ins>
    </w:p>
    <w:p w14:paraId="7950D6EA" w14:textId="77777777" w:rsidR="0051472F" w:rsidRPr="00006970" w:rsidRDefault="0051472F" w:rsidP="0051472F">
      <w:pPr>
        <w:pStyle w:val="ListParagraph"/>
        <w:numPr>
          <w:ilvl w:val="0"/>
          <w:numId w:val="6"/>
        </w:numPr>
        <w:autoSpaceDE w:val="0"/>
        <w:autoSpaceDN w:val="0"/>
        <w:adjustRightInd w:val="0"/>
        <w:spacing w:after="0" w:line="240" w:lineRule="auto"/>
        <w:rPr>
          <w:ins w:id="1029" w:author="TUAN" w:date="2015-03-22T15:56:00Z"/>
          <w:rFonts w:ascii="Consolas" w:hAnsi="Consolas" w:cs="Consolas"/>
          <w:color w:val="000000"/>
          <w:sz w:val="20"/>
          <w:szCs w:val="20"/>
        </w:rPr>
      </w:pPr>
      <w:ins w:id="1030" w:author="TUAN" w:date="2015-03-22T15:56:00Z">
        <w:r w:rsidRPr="00006970">
          <w:rPr>
            <w:rFonts w:ascii="Consolas" w:hAnsi="Consolas" w:cs="Consolas"/>
            <w:color w:val="000000"/>
            <w:sz w:val="20"/>
            <w:szCs w:val="20"/>
          </w:rPr>
          <w:t>True Accuracy: 61.54%</w:t>
        </w:r>
      </w:ins>
    </w:p>
    <w:p w14:paraId="2D51DAD3" w14:textId="77777777" w:rsidR="0051472F" w:rsidRPr="0021437C" w:rsidRDefault="0051472F" w:rsidP="0051472F">
      <w:pPr>
        <w:rPr>
          <w:ins w:id="1031" w:author="TUAN" w:date="2015-03-22T15:56:00Z"/>
        </w:rPr>
      </w:pPr>
    </w:p>
    <w:p w14:paraId="3844A865" w14:textId="77777777" w:rsidR="0051472F" w:rsidRDefault="0051472F" w:rsidP="0051472F">
      <w:pPr>
        <w:pStyle w:val="Heading2"/>
        <w:rPr>
          <w:ins w:id="1032" w:author="TUAN" w:date="2015-03-22T15:56:00Z"/>
        </w:rPr>
      </w:pPr>
      <w:ins w:id="1033" w:author="TUAN" w:date="2015-03-22T15:56:00Z">
        <w:r>
          <w:t>Nearest Neighbour Function:</w:t>
        </w:r>
      </w:ins>
    </w:p>
    <w:p w14:paraId="3CFCF911" w14:textId="77777777" w:rsidR="0051472F" w:rsidRDefault="0051472F" w:rsidP="0051472F">
      <w:pPr>
        <w:pStyle w:val="ListParagraph"/>
        <w:numPr>
          <w:ilvl w:val="0"/>
          <w:numId w:val="10"/>
        </w:numPr>
        <w:rPr>
          <w:ins w:id="1034" w:author="TUAN" w:date="2015-03-22T15:56:00Z"/>
        </w:rPr>
      </w:pPr>
      <w:ins w:id="1035" w:author="TUAN" w:date="2015-03-22T15:56:00Z">
        <w:r>
          <w:t>K = 1:</w:t>
        </w:r>
      </w:ins>
    </w:p>
    <w:p w14:paraId="4FEBDADD" w14:textId="77777777" w:rsidR="0051472F" w:rsidRPr="006E3A47" w:rsidRDefault="0051472F" w:rsidP="0051472F">
      <w:pPr>
        <w:pStyle w:val="ListParagraph"/>
        <w:numPr>
          <w:ilvl w:val="1"/>
          <w:numId w:val="10"/>
        </w:numPr>
        <w:autoSpaceDE w:val="0"/>
        <w:autoSpaceDN w:val="0"/>
        <w:adjustRightInd w:val="0"/>
        <w:spacing w:after="0" w:line="240" w:lineRule="auto"/>
        <w:rPr>
          <w:ins w:id="1036" w:author="TUAN" w:date="2015-03-22T15:56:00Z"/>
          <w:rFonts w:ascii="Consolas" w:hAnsi="Consolas" w:cs="Consolas"/>
          <w:sz w:val="20"/>
          <w:szCs w:val="20"/>
        </w:rPr>
      </w:pPr>
      <w:ins w:id="1037" w:author="TUAN" w:date="2015-03-22T15:56:00Z">
        <w:r w:rsidRPr="006E3A47">
          <w:rPr>
            <w:rFonts w:ascii="Consolas" w:hAnsi="Consolas" w:cs="Consolas"/>
            <w:color w:val="000000"/>
            <w:sz w:val="20"/>
            <w:szCs w:val="20"/>
          </w:rPr>
          <w:t>Accuracy: 62.50%</w:t>
        </w:r>
      </w:ins>
    </w:p>
    <w:p w14:paraId="26383A63" w14:textId="77777777" w:rsidR="0051472F" w:rsidRPr="006E3A47" w:rsidRDefault="0051472F" w:rsidP="0051472F">
      <w:pPr>
        <w:pStyle w:val="ListParagraph"/>
        <w:numPr>
          <w:ilvl w:val="1"/>
          <w:numId w:val="10"/>
        </w:numPr>
        <w:autoSpaceDE w:val="0"/>
        <w:autoSpaceDN w:val="0"/>
        <w:adjustRightInd w:val="0"/>
        <w:spacing w:after="0" w:line="240" w:lineRule="auto"/>
        <w:rPr>
          <w:ins w:id="1038" w:author="TUAN" w:date="2015-03-22T15:56:00Z"/>
          <w:rFonts w:ascii="Consolas" w:hAnsi="Consolas" w:cs="Consolas"/>
          <w:sz w:val="20"/>
          <w:szCs w:val="20"/>
        </w:rPr>
      </w:pPr>
      <w:ins w:id="1039" w:author="TUAN" w:date="2015-03-22T15:56:00Z">
        <w:r w:rsidRPr="006E3A47">
          <w:rPr>
            <w:rFonts w:ascii="Consolas" w:hAnsi="Consolas" w:cs="Consolas"/>
            <w:color w:val="000000"/>
            <w:sz w:val="20"/>
            <w:szCs w:val="20"/>
          </w:rPr>
          <w:t>True Negative rate: 0.00</w:t>
        </w:r>
      </w:ins>
    </w:p>
    <w:p w14:paraId="5624A33B" w14:textId="77777777" w:rsidR="0051472F" w:rsidRPr="006E3A47" w:rsidRDefault="0051472F" w:rsidP="0051472F">
      <w:pPr>
        <w:pStyle w:val="ListParagraph"/>
        <w:numPr>
          <w:ilvl w:val="1"/>
          <w:numId w:val="10"/>
        </w:numPr>
        <w:autoSpaceDE w:val="0"/>
        <w:autoSpaceDN w:val="0"/>
        <w:adjustRightInd w:val="0"/>
        <w:spacing w:after="0" w:line="240" w:lineRule="auto"/>
        <w:rPr>
          <w:ins w:id="1040" w:author="TUAN" w:date="2015-03-22T15:56:00Z"/>
          <w:rFonts w:ascii="Consolas" w:hAnsi="Consolas" w:cs="Consolas"/>
          <w:sz w:val="20"/>
          <w:szCs w:val="20"/>
        </w:rPr>
      </w:pPr>
      <w:ins w:id="1041" w:author="TUAN" w:date="2015-03-22T15:56:00Z">
        <w:r w:rsidRPr="006E3A47">
          <w:rPr>
            <w:rFonts w:ascii="Consolas" w:hAnsi="Consolas" w:cs="Consolas"/>
            <w:color w:val="000000"/>
            <w:sz w:val="20"/>
            <w:szCs w:val="20"/>
          </w:rPr>
          <w:t>True Positive rate: 0.77</w:t>
        </w:r>
      </w:ins>
    </w:p>
    <w:p w14:paraId="56970246" w14:textId="77777777" w:rsidR="0051472F" w:rsidRPr="004310BB" w:rsidRDefault="0051472F" w:rsidP="0051472F">
      <w:pPr>
        <w:pStyle w:val="ListParagraph"/>
        <w:numPr>
          <w:ilvl w:val="1"/>
          <w:numId w:val="10"/>
        </w:numPr>
        <w:rPr>
          <w:ins w:id="1042" w:author="TUAN" w:date="2015-03-22T15:56:00Z"/>
        </w:rPr>
      </w:pPr>
      <w:ins w:id="1043" w:author="TUAN" w:date="2015-03-22T15:56:00Z">
        <w:r>
          <w:rPr>
            <w:rFonts w:ascii="Consolas" w:hAnsi="Consolas" w:cs="Consolas"/>
            <w:color w:val="000000"/>
            <w:sz w:val="20"/>
            <w:szCs w:val="20"/>
          </w:rPr>
          <w:t>True Accuracy: 38.46%</w:t>
        </w:r>
      </w:ins>
    </w:p>
    <w:p w14:paraId="7A3F0A39" w14:textId="77777777" w:rsidR="0051472F" w:rsidRPr="006E3A47" w:rsidRDefault="0051472F" w:rsidP="0051472F">
      <w:pPr>
        <w:pStyle w:val="ListParagraph"/>
        <w:ind w:left="1440"/>
        <w:rPr>
          <w:ins w:id="1044" w:author="TUAN" w:date="2015-03-22T15:56:00Z"/>
        </w:rPr>
      </w:pPr>
    </w:p>
    <w:p w14:paraId="5F7821E5" w14:textId="77777777" w:rsidR="0051472F" w:rsidRPr="000D01AB" w:rsidRDefault="0051472F" w:rsidP="0051472F">
      <w:pPr>
        <w:pStyle w:val="ListParagraph"/>
        <w:numPr>
          <w:ilvl w:val="0"/>
          <w:numId w:val="6"/>
        </w:numPr>
        <w:rPr>
          <w:ins w:id="1045" w:author="TUAN" w:date="2015-03-22T15:56:00Z"/>
          <w:b/>
        </w:rPr>
      </w:pPr>
      <w:ins w:id="1046" w:author="TUAN" w:date="2015-03-22T15:56:00Z">
        <w:r w:rsidRPr="000D01AB">
          <w:rPr>
            <w:b/>
          </w:rPr>
          <w:t>K = 3:</w:t>
        </w:r>
      </w:ins>
    </w:p>
    <w:p w14:paraId="1EB92B54" w14:textId="77777777" w:rsidR="0051472F" w:rsidRPr="000D01AB" w:rsidRDefault="0051472F" w:rsidP="0051472F">
      <w:pPr>
        <w:pStyle w:val="ListParagraph"/>
        <w:numPr>
          <w:ilvl w:val="1"/>
          <w:numId w:val="6"/>
        </w:numPr>
        <w:autoSpaceDE w:val="0"/>
        <w:autoSpaceDN w:val="0"/>
        <w:adjustRightInd w:val="0"/>
        <w:spacing w:after="0" w:line="240" w:lineRule="auto"/>
        <w:rPr>
          <w:ins w:id="1047" w:author="TUAN" w:date="2015-03-22T15:56:00Z"/>
          <w:rFonts w:ascii="Consolas" w:hAnsi="Consolas" w:cs="Consolas"/>
          <w:b/>
          <w:sz w:val="20"/>
          <w:szCs w:val="20"/>
        </w:rPr>
      </w:pPr>
      <w:ins w:id="1048" w:author="TUAN" w:date="2015-03-22T15:56:00Z">
        <w:r w:rsidRPr="000D01AB">
          <w:rPr>
            <w:rFonts w:ascii="Consolas" w:hAnsi="Consolas" w:cs="Consolas"/>
            <w:b/>
            <w:color w:val="000000"/>
            <w:sz w:val="20"/>
            <w:szCs w:val="20"/>
          </w:rPr>
          <w:t>Accuracy: 87.50%</w:t>
        </w:r>
      </w:ins>
    </w:p>
    <w:p w14:paraId="40C006E3" w14:textId="77777777" w:rsidR="0051472F" w:rsidRPr="000D01AB" w:rsidRDefault="0051472F" w:rsidP="0051472F">
      <w:pPr>
        <w:pStyle w:val="ListParagraph"/>
        <w:numPr>
          <w:ilvl w:val="1"/>
          <w:numId w:val="6"/>
        </w:numPr>
        <w:autoSpaceDE w:val="0"/>
        <w:autoSpaceDN w:val="0"/>
        <w:adjustRightInd w:val="0"/>
        <w:spacing w:after="0" w:line="240" w:lineRule="auto"/>
        <w:rPr>
          <w:ins w:id="1049" w:author="TUAN" w:date="2015-03-22T15:56:00Z"/>
          <w:rFonts w:ascii="Consolas" w:hAnsi="Consolas" w:cs="Consolas"/>
          <w:b/>
          <w:sz w:val="20"/>
          <w:szCs w:val="20"/>
        </w:rPr>
      </w:pPr>
      <w:ins w:id="1050" w:author="TUAN" w:date="2015-03-22T15:56:00Z">
        <w:r w:rsidRPr="000D01AB">
          <w:rPr>
            <w:rFonts w:ascii="Consolas" w:hAnsi="Consolas" w:cs="Consolas"/>
            <w:b/>
            <w:color w:val="000000"/>
            <w:sz w:val="20"/>
            <w:szCs w:val="20"/>
          </w:rPr>
          <w:t>True Negative rate: 1.00</w:t>
        </w:r>
      </w:ins>
    </w:p>
    <w:p w14:paraId="21D51659" w14:textId="77777777" w:rsidR="0051472F" w:rsidRPr="000D01AB" w:rsidRDefault="0051472F" w:rsidP="0051472F">
      <w:pPr>
        <w:pStyle w:val="ListParagraph"/>
        <w:numPr>
          <w:ilvl w:val="1"/>
          <w:numId w:val="6"/>
        </w:numPr>
        <w:autoSpaceDE w:val="0"/>
        <w:autoSpaceDN w:val="0"/>
        <w:adjustRightInd w:val="0"/>
        <w:spacing w:after="0" w:line="240" w:lineRule="auto"/>
        <w:rPr>
          <w:ins w:id="1051" w:author="TUAN" w:date="2015-03-22T15:56:00Z"/>
          <w:rFonts w:ascii="Consolas" w:hAnsi="Consolas" w:cs="Consolas"/>
          <w:b/>
          <w:sz w:val="20"/>
          <w:szCs w:val="20"/>
        </w:rPr>
      </w:pPr>
      <w:ins w:id="1052" w:author="TUAN" w:date="2015-03-22T15:56:00Z">
        <w:r w:rsidRPr="000D01AB">
          <w:rPr>
            <w:rFonts w:ascii="Consolas" w:hAnsi="Consolas" w:cs="Consolas"/>
            <w:b/>
            <w:color w:val="000000"/>
            <w:sz w:val="20"/>
            <w:szCs w:val="20"/>
          </w:rPr>
          <w:t>True Positive rate: 0.85</w:t>
        </w:r>
      </w:ins>
    </w:p>
    <w:p w14:paraId="06C70CAF" w14:textId="77777777" w:rsidR="0051472F" w:rsidRPr="000D01AB" w:rsidRDefault="0051472F" w:rsidP="0051472F">
      <w:pPr>
        <w:pStyle w:val="ListParagraph"/>
        <w:numPr>
          <w:ilvl w:val="1"/>
          <w:numId w:val="6"/>
        </w:numPr>
        <w:rPr>
          <w:ins w:id="1053" w:author="TUAN" w:date="2015-03-22T15:56:00Z"/>
          <w:rFonts w:ascii="Consolas" w:hAnsi="Consolas" w:cs="Consolas"/>
          <w:b/>
          <w:color w:val="000000"/>
          <w:sz w:val="20"/>
          <w:szCs w:val="20"/>
        </w:rPr>
      </w:pPr>
      <w:ins w:id="1054" w:author="TUAN" w:date="2015-03-22T15:56:00Z">
        <w:r w:rsidRPr="000D01AB">
          <w:rPr>
            <w:rFonts w:ascii="Consolas" w:hAnsi="Consolas" w:cs="Consolas"/>
            <w:b/>
            <w:color w:val="000000"/>
            <w:sz w:val="20"/>
            <w:szCs w:val="20"/>
          </w:rPr>
          <w:t>True Accuracy: 92.31%</w:t>
        </w:r>
      </w:ins>
    </w:p>
    <w:p w14:paraId="1D3E3978" w14:textId="77777777" w:rsidR="0051472F" w:rsidRPr="00637C8E" w:rsidRDefault="0051472F" w:rsidP="0051472F">
      <w:pPr>
        <w:pStyle w:val="ListParagraph"/>
        <w:ind w:left="1440"/>
        <w:rPr>
          <w:ins w:id="1055" w:author="TUAN" w:date="2015-03-22T15:56:00Z"/>
          <w:rFonts w:ascii="Consolas" w:hAnsi="Consolas" w:cs="Consolas"/>
          <w:color w:val="000000"/>
          <w:sz w:val="20"/>
          <w:szCs w:val="20"/>
        </w:rPr>
      </w:pPr>
    </w:p>
    <w:p w14:paraId="772F644B" w14:textId="77777777" w:rsidR="0051472F" w:rsidRDefault="0051472F" w:rsidP="0051472F">
      <w:pPr>
        <w:pStyle w:val="ListParagraph"/>
        <w:numPr>
          <w:ilvl w:val="0"/>
          <w:numId w:val="6"/>
        </w:numPr>
        <w:rPr>
          <w:ins w:id="1056" w:author="TUAN" w:date="2015-03-22T15:56:00Z"/>
        </w:rPr>
      </w:pPr>
      <w:ins w:id="1057" w:author="TUAN" w:date="2015-03-22T15:56:00Z">
        <w:r>
          <w:t>K =5:</w:t>
        </w:r>
      </w:ins>
    </w:p>
    <w:p w14:paraId="702777D2" w14:textId="77777777" w:rsidR="0051472F" w:rsidRPr="00637C8E" w:rsidRDefault="0051472F" w:rsidP="0051472F">
      <w:pPr>
        <w:pStyle w:val="ListParagraph"/>
        <w:numPr>
          <w:ilvl w:val="1"/>
          <w:numId w:val="6"/>
        </w:numPr>
        <w:autoSpaceDE w:val="0"/>
        <w:autoSpaceDN w:val="0"/>
        <w:adjustRightInd w:val="0"/>
        <w:spacing w:after="0" w:line="240" w:lineRule="auto"/>
        <w:rPr>
          <w:ins w:id="1058" w:author="TUAN" w:date="2015-03-22T15:56:00Z"/>
          <w:rFonts w:ascii="Consolas" w:hAnsi="Consolas" w:cs="Consolas"/>
          <w:sz w:val="20"/>
          <w:szCs w:val="20"/>
        </w:rPr>
      </w:pPr>
      <w:ins w:id="1059" w:author="TUAN" w:date="2015-03-22T15:56:00Z">
        <w:r w:rsidRPr="00637C8E">
          <w:rPr>
            <w:rFonts w:ascii="Consolas" w:hAnsi="Consolas" w:cs="Consolas"/>
            <w:color w:val="000000"/>
            <w:sz w:val="20"/>
            <w:szCs w:val="20"/>
          </w:rPr>
          <w:t>Accuracy: 56.25%</w:t>
        </w:r>
      </w:ins>
    </w:p>
    <w:p w14:paraId="352CA6C1" w14:textId="77777777" w:rsidR="0051472F" w:rsidRPr="00637C8E" w:rsidRDefault="0051472F" w:rsidP="0051472F">
      <w:pPr>
        <w:pStyle w:val="ListParagraph"/>
        <w:numPr>
          <w:ilvl w:val="1"/>
          <w:numId w:val="6"/>
        </w:numPr>
        <w:autoSpaceDE w:val="0"/>
        <w:autoSpaceDN w:val="0"/>
        <w:adjustRightInd w:val="0"/>
        <w:spacing w:after="0" w:line="240" w:lineRule="auto"/>
        <w:rPr>
          <w:ins w:id="1060" w:author="TUAN" w:date="2015-03-22T15:56:00Z"/>
          <w:rFonts w:ascii="Consolas" w:hAnsi="Consolas" w:cs="Consolas"/>
          <w:sz w:val="20"/>
          <w:szCs w:val="20"/>
        </w:rPr>
      </w:pPr>
      <w:ins w:id="1061" w:author="TUAN" w:date="2015-03-22T15:56:00Z">
        <w:r w:rsidRPr="00637C8E">
          <w:rPr>
            <w:rFonts w:ascii="Consolas" w:hAnsi="Consolas" w:cs="Consolas"/>
            <w:color w:val="000000"/>
            <w:sz w:val="20"/>
            <w:szCs w:val="20"/>
          </w:rPr>
          <w:t>True Negative rate: 0.67</w:t>
        </w:r>
      </w:ins>
    </w:p>
    <w:p w14:paraId="0D061082" w14:textId="77777777" w:rsidR="0051472F" w:rsidRPr="00637C8E" w:rsidRDefault="0051472F" w:rsidP="0051472F">
      <w:pPr>
        <w:pStyle w:val="ListParagraph"/>
        <w:numPr>
          <w:ilvl w:val="1"/>
          <w:numId w:val="6"/>
        </w:numPr>
        <w:autoSpaceDE w:val="0"/>
        <w:autoSpaceDN w:val="0"/>
        <w:adjustRightInd w:val="0"/>
        <w:spacing w:after="0" w:line="240" w:lineRule="auto"/>
        <w:rPr>
          <w:ins w:id="1062" w:author="TUAN" w:date="2015-03-22T15:56:00Z"/>
          <w:rFonts w:ascii="Consolas" w:hAnsi="Consolas" w:cs="Consolas"/>
          <w:sz w:val="20"/>
          <w:szCs w:val="20"/>
        </w:rPr>
      </w:pPr>
      <w:ins w:id="1063" w:author="TUAN" w:date="2015-03-22T15:56:00Z">
        <w:r w:rsidRPr="00637C8E">
          <w:rPr>
            <w:rFonts w:ascii="Consolas" w:hAnsi="Consolas" w:cs="Consolas"/>
            <w:color w:val="000000"/>
            <w:sz w:val="20"/>
            <w:szCs w:val="20"/>
          </w:rPr>
          <w:t>True Positive rate: 0.54</w:t>
        </w:r>
      </w:ins>
    </w:p>
    <w:p w14:paraId="3CB40F43" w14:textId="77777777" w:rsidR="0051472F" w:rsidRPr="00E00507" w:rsidRDefault="0051472F" w:rsidP="0051472F">
      <w:pPr>
        <w:pStyle w:val="ListParagraph"/>
        <w:numPr>
          <w:ilvl w:val="1"/>
          <w:numId w:val="6"/>
        </w:numPr>
        <w:rPr>
          <w:ins w:id="1064" w:author="TUAN" w:date="2015-03-22T15:56:00Z"/>
        </w:rPr>
      </w:pPr>
      <w:ins w:id="1065" w:author="TUAN" w:date="2015-03-22T15:56:00Z">
        <w:r w:rsidRPr="00637C8E">
          <w:rPr>
            <w:rFonts w:ascii="Consolas" w:hAnsi="Consolas" w:cs="Consolas"/>
            <w:color w:val="000000"/>
            <w:sz w:val="20"/>
            <w:szCs w:val="20"/>
          </w:rPr>
          <w:t>True Accuracy: 60.26%</w:t>
        </w:r>
      </w:ins>
    </w:p>
    <w:p w14:paraId="62BA547B" w14:textId="77777777" w:rsidR="0051472F" w:rsidRPr="00A67FE4" w:rsidRDefault="0051472F" w:rsidP="0051472F">
      <w:pPr>
        <w:pStyle w:val="ListParagraph"/>
        <w:ind w:left="1440"/>
        <w:rPr>
          <w:ins w:id="1066" w:author="TUAN" w:date="2015-03-22T15:56:00Z"/>
        </w:rPr>
      </w:pPr>
    </w:p>
    <w:p w14:paraId="2147D60A" w14:textId="77777777" w:rsidR="0051472F" w:rsidRPr="000D01AB" w:rsidRDefault="0051472F" w:rsidP="0051472F">
      <w:pPr>
        <w:rPr>
          <w:ins w:id="1067" w:author="TUAN" w:date="2015-03-22T15:56:00Z"/>
        </w:rPr>
      </w:pPr>
      <w:ins w:id="1068" w:author="TUAN" w:date="2015-03-22T15:56:00Z">
        <w:r>
          <w:t>As the results, the Nearest Neighbour Function that using k equals to 3 is returned the highest accuracy rate. It’s because it can recognise the curve of the training images’ features, compare it to the SVM and the Linear Discriminant Function, those are just a straight line between the images.</w:t>
        </w:r>
      </w:ins>
    </w:p>
    <w:p w14:paraId="5BEB11ED" w14:textId="77777777" w:rsidR="0051472F" w:rsidRDefault="0051472F" w:rsidP="0051472F">
      <w:pPr>
        <w:pStyle w:val="Heading2"/>
        <w:rPr>
          <w:ins w:id="1069" w:author="TUAN" w:date="2015-03-22T15:56:00Z"/>
        </w:rPr>
      </w:pPr>
      <w:ins w:id="1070" w:author="TUAN" w:date="2015-03-22T15:56:00Z">
        <w:r>
          <w:t>Summary:</w:t>
        </w:r>
      </w:ins>
    </w:p>
    <w:p w14:paraId="641B9832" w14:textId="77777777" w:rsidR="0051472F" w:rsidRDefault="0051472F" w:rsidP="0051472F">
      <w:pPr>
        <w:rPr>
          <w:ins w:id="1071" w:author="TUAN" w:date="2015-03-22T15:56:00Z"/>
        </w:rPr>
      </w:pPr>
      <w:ins w:id="1072" w:author="TUAN" w:date="2015-03-22T15:56:00Z">
        <w:r>
          <w:t xml:space="preserve">For this data set of the images, the Nearest Neighbour Function is the best method that used to classify the object, however, for different sets; we can use different methods so that it can classify the object more </w:t>
        </w:r>
        <w:r w:rsidRPr="006E3A47">
          <w:t>a</w:t>
        </w:r>
        <w:r>
          <w:t>ccurately</w:t>
        </w:r>
        <w:r w:rsidRPr="006E3A47">
          <w:t>.</w:t>
        </w:r>
        <w:r>
          <w:t xml:space="preserve"> </w:t>
        </w:r>
      </w:ins>
    </w:p>
    <w:p w14:paraId="11AAB3F9" w14:textId="77777777" w:rsidR="0051472F" w:rsidRDefault="0051472F" w:rsidP="0051472F">
      <w:pPr>
        <w:rPr>
          <w:ins w:id="1073" w:author="TUAN" w:date="2015-03-22T15:56:00Z"/>
        </w:rPr>
      </w:pPr>
    </w:p>
    <w:p w14:paraId="3D32A25A" w14:textId="2580C7CF" w:rsidR="000351BF" w:rsidDel="0051472F" w:rsidRDefault="000351BF">
      <w:pPr>
        <w:pStyle w:val="Heading2"/>
        <w:rPr>
          <w:del w:id="1074" w:author="TUAN" w:date="2015-03-22T15:56:00Z"/>
        </w:rPr>
        <w:pPrChange w:id="1075" w:author="TUAN" w:date="2015-03-22T14:22:00Z">
          <w:pPr/>
        </w:pPrChange>
      </w:pPr>
      <w:del w:id="1076" w:author="TUAN" w:date="2015-03-22T15:56:00Z">
        <w:r w:rsidDel="0051472F">
          <w:br w:type="page"/>
        </w:r>
      </w:del>
    </w:p>
    <w:p w14:paraId="70FAB912" w14:textId="1665972E" w:rsidR="000351BF" w:rsidRDefault="000351BF" w:rsidP="000351BF">
      <w:pPr>
        <w:pStyle w:val="Heading1"/>
      </w:pPr>
      <w:bookmarkStart w:id="1077" w:name="_Toc414755388"/>
      <w:r>
        <w:lastRenderedPageBreak/>
        <w:t>Appendix</w:t>
      </w:r>
      <w:bookmarkEnd w:id="1077"/>
    </w:p>
    <w:p w14:paraId="1A7505A0" w14:textId="67917E59" w:rsidR="000351BF" w:rsidRDefault="00CC2867" w:rsidP="000351BF">
      <w:pPr>
        <w:pStyle w:val="Heading2"/>
      </w:pPr>
      <w:bookmarkStart w:id="1078" w:name="_Toc414755389"/>
      <w:r>
        <w:t xml:space="preserve">System </w:t>
      </w:r>
      <w:r w:rsidR="000351BF">
        <w:t>Instructions</w:t>
      </w:r>
      <w:bookmarkEnd w:id="1078"/>
    </w:p>
    <w:p w14:paraId="09E58A69" w14:textId="60377043" w:rsidR="000351BF" w:rsidRDefault="000351BF" w:rsidP="000351BF">
      <w:r>
        <w:t>To run the system against all training / test images in the Datasets folder, perform the following instructions:</w:t>
      </w:r>
    </w:p>
    <w:p w14:paraId="06B00722" w14:textId="6A6603C9" w:rsidR="000351BF" w:rsidRDefault="000351BF" w:rsidP="000351BF">
      <w:pPr>
        <w:pStyle w:val="ListParagraph"/>
        <w:numPr>
          <w:ilvl w:val="0"/>
          <w:numId w:val="9"/>
        </w:numPr>
      </w:pPr>
      <w:r>
        <w:t xml:space="preserve">Clone the repo off GitHub from </w:t>
      </w:r>
      <w:hyperlink r:id="rId29" w:history="1">
        <w:r w:rsidRPr="000351BF">
          <w:rPr>
            <w:rStyle w:val="Hyperlink"/>
          </w:rPr>
          <w:t>https://github.com/Bodomite/IIS-1415-G08.git</w:t>
        </w:r>
      </w:hyperlink>
    </w:p>
    <w:p w14:paraId="64A8A020" w14:textId="19941FD0" w:rsidR="000351BF" w:rsidRDefault="000351BF" w:rsidP="000351BF">
      <w:pPr>
        <w:pStyle w:val="ListParagraph"/>
        <w:numPr>
          <w:ilvl w:val="0"/>
          <w:numId w:val="9"/>
        </w:numPr>
      </w:pPr>
      <w:r>
        <w:t>Import the entire project from the “trunk” folder into eclipse.</w:t>
      </w:r>
    </w:p>
    <w:p w14:paraId="144AEDDE" w14:textId="4C5EDA09" w:rsidR="000351BF" w:rsidRDefault="000351BF" w:rsidP="000351BF">
      <w:pPr>
        <w:pStyle w:val="ListParagraph"/>
        <w:numPr>
          <w:ilvl w:val="0"/>
          <w:numId w:val="9"/>
        </w:numPr>
      </w:pPr>
      <w:r>
        <w:t>Open up the IIS_G08.java class.</w:t>
      </w:r>
    </w:p>
    <w:p w14:paraId="1AB5D2A6" w14:textId="761A3D7F" w:rsidR="000351BF" w:rsidRPr="000351BF" w:rsidRDefault="000351BF" w:rsidP="000351BF">
      <w:pPr>
        <w:pStyle w:val="ListParagraph"/>
        <w:numPr>
          <w:ilvl w:val="0"/>
          <w:numId w:val="9"/>
        </w:numPr>
      </w:pPr>
      <w:r>
        <w:t>Click “Run” and watch output in the console.</w:t>
      </w:r>
    </w:p>
    <w:sectPr w:rsidR="000351BF" w:rsidRPr="000351BF" w:rsidSect="00A51001">
      <w:footerReference w:type="default" r:id="rId3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838170" w14:textId="77777777" w:rsidR="000307A4" w:rsidRDefault="000307A4" w:rsidP="006C2A5C">
      <w:pPr>
        <w:spacing w:after="0" w:line="240" w:lineRule="auto"/>
      </w:pPr>
      <w:r>
        <w:separator/>
      </w:r>
    </w:p>
  </w:endnote>
  <w:endnote w:type="continuationSeparator" w:id="0">
    <w:p w14:paraId="101BD887" w14:textId="77777777" w:rsidR="000307A4" w:rsidRDefault="000307A4" w:rsidP="006C2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7AB25" w14:textId="77777777" w:rsidR="003F56E1" w:rsidRDefault="003F56E1">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152569">
      <w:rPr>
        <w:noProof/>
        <w:color w:val="404040" w:themeColor="text1" w:themeTint="BF"/>
      </w:rPr>
      <w:t>20</w:t>
    </w:r>
    <w:r>
      <w:rPr>
        <w:noProof/>
        <w:color w:val="404040" w:themeColor="text1" w:themeTint="BF"/>
      </w:rPr>
      <w:fldChar w:fldCharType="end"/>
    </w:r>
  </w:p>
  <w:p w14:paraId="413D4A5C" w14:textId="77777777" w:rsidR="003F56E1" w:rsidRDefault="003F56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E103B" w14:textId="77777777" w:rsidR="000307A4" w:rsidRDefault="000307A4" w:rsidP="006C2A5C">
      <w:pPr>
        <w:spacing w:after="0" w:line="240" w:lineRule="auto"/>
      </w:pPr>
      <w:r>
        <w:separator/>
      </w:r>
    </w:p>
  </w:footnote>
  <w:footnote w:type="continuationSeparator" w:id="0">
    <w:p w14:paraId="2D1CE3A0" w14:textId="77777777" w:rsidR="000307A4" w:rsidRDefault="000307A4" w:rsidP="006C2A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12D41"/>
    <w:multiLevelType w:val="hybridMultilevel"/>
    <w:tmpl w:val="9F38A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B7C0BA5"/>
    <w:multiLevelType w:val="hybridMultilevel"/>
    <w:tmpl w:val="F5242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387324"/>
    <w:multiLevelType w:val="hybridMultilevel"/>
    <w:tmpl w:val="8966B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0DA5316"/>
    <w:multiLevelType w:val="hybridMultilevel"/>
    <w:tmpl w:val="8B129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7463830"/>
    <w:multiLevelType w:val="hybridMultilevel"/>
    <w:tmpl w:val="7B9EBC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DF32526"/>
    <w:multiLevelType w:val="hybridMultilevel"/>
    <w:tmpl w:val="C520D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A122405"/>
    <w:multiLevelType w:val="hybridMultilevel"/>
    <w:tmpl w:val="0EE26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46E0927"/>
    <w:multiLevelType w:val="hybridMultilevel"/>
    <w:tmpl w:val="7DB04E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6896440"/>
    <w:multiLevelType w:val="hybridMultilevel"/>
    <w:tmpl w:val="7494E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3D630A5"/>
    <w:multiLevelType w:val="hybridMultilevel"/>
    <w:tmpl w:val="C876E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9"/>
  </w:num>
  <w:num w:numId="4">
    <w:abstractNumId w:val="8"/>
  </w:num>
  <w:num w:numId="5">
    <w:abstractNumId w:val="4"/>
  </w:num>
  <w:num w:numId="6">
    <w:abstractNumId w:val="2"/>
  </w:num>
  <w:num w:numId="7">
    <w:abstractNumId w:val="3"/>
  </w:num>
  <w:num w:numId="8">
    <w:abstractNumId w:val="6"/>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ocumentProtection w:edit="trackedChanges" w:enforcement="1" w:cryptProviderType="rsaAES" w:cryptAlgorithmClass="hash" w:cryptAlgorithmType="typeAny" w:cryptAlgorithmSid="14" w:cryptSpinCount="100000" w:hash="ethOl7qLRK9TRBrPWcObuGqyJEKaDGiJiU9btYxVjRYocGL8Mn9bjgLG5jPvQaKpzGFneUWF7TebRs9XiSrmMg==" w:salt="tlNuBIOwmvAtxnmTzbq5NQ=="/>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001"/>
    <w:rsid w:val="00006999"/>
    <w:rsid w:val="00013F92"/>
    <w:rsid w:val="00022E3B"/>
    <w:rsid w:val="00027CD8"/>
    <w:rsid w:val="000307A4"/>
    <w:rsid w:val="000351BF"/>
    <w:rsid w:val="000A7986"/>
    <w:rsid w:val="000E2D45"/>
    <w:rsid w:val="001307DF"/>
    <w:rsid w:val="00144754"/>
    <w:rsid w:val="00152569"/>
    <w:rsid w:val="00174CD3"/>
    <w:rsid w:val="00186379"/>
    <w:rsid w:val="001E7C6B"/>
    <w:rsid w:val="00200AF0"/>
    <w:rsid w:val="0021437C"/>
    <w:rsid w:val="002E1EE7"/>
    <w:rsid w:val="00317BAF"/>
    <w:rsid w:val="00330352"/>
    <w:rsid w:val="00366988"/>
    <w:rsid w:val="00394F88"/>
    <w:rsid w:val="003C02EA"/>
    <w:rsid w:val="003F56E1"/>
    <w:rsid w:val="003F6938"/>
    <w:rsid w:val="00405013"/>
    <w:rsid w:val="0040782E"/>
    <w:rsid w:val="00434182"/>
    <w:rsid w:val="00445850"/>
    <w:rsid w:val="00477DFE"/>
    <w:rsid w:val="00490D4C"/>
    <w:rsid w:val="0049547A"/>
    <w:rsid w:val="004B51E1"/>
    <w:rsid w:val="004B5927"/>
    <w:rsid w:val="00511392"/>
    <w:rsid w:val="0051472F"/>
    <w:rsid w:val="005323EF"/>
    <w:rsid w:val="00541AEA"/>
    <w:rsid w:val="005503AD"/>
    <w:rsid w:val="005A2FF2"/>
    <w:rsid w:val="005B006F"/>
    <w:rsid w:val="005B5091"/>
    <w:rsid w:val="005E0897"/>
    <w:rsid w:val="005E24FD"/>
    <w:rsid w:val="00630694"/>
    <w:rsid w:val="00636EF4"/>
    <w:rsid w:val="00641224"/>
    <w:rsid w:val="00670AD8"/>
    <w:rsid w:val="00687B19"/>
    <w:rsid w:val="00696D1E"/>
    <w:rsid w:val="006B5C43"/>
    <w:rsid w:val="006C2A5C"/>
    <w:rsid w:val="006D6AE6"/>
    <w:rsid w:val="00712069"/>
    <w:rsid w:val="007123E6"/>
    <w:rsid w:val="007606FF"/>
    <w:rsid w:val="0076077C"/>
    <w:rsid w:val="00791E85"/>
    <w:rsid w:val="00795896"/>
    <w:rsid w:val="007A3CF3"/>
    <w:rsid w:val="007B29C7"/>
    <w:rsid w:val="007B5B3C"/>
    <w:rsid w:val="007B7D1E"/>
    <w:rsid w:val="007D702E"/>
    <w:rsid w:val="007F2F3F"/>
    <w:rsid w:val="008173CB"/>
    <w:rsid w:val="00846FC4"/>
    <w:rsid w:val="00887A37"/>
    <w:rsid w:val="008A12EF"/>
    <w:rsid w:val="008F7187"/>
    <w:rsid w:val="009053FE"/>
    <w:rsid w:val="00923364"/>
    <w:rsid w:val="00942DE9"/>
    <w:rsid w:val="00945569"/>
    <w:rsid w:val="0095055F"/>
    <w:rsid w:val="009B6D8F"/>
    <w:rsid w:val="009D68CB"/>
    <w:rsid w:val="009D773F"/>
    <w:rsid w:val="00A13619"/>
    <w:rsid w:val="00A4083B"/>
    <w:rsid w:val="00A51001"/>
    <w:rsid w:val="00A60888"/>
    <w:rsid w:val="00A67FE4"/>
    <w:rsid w:val="00A705C7"/>
    <w:rsid w:val="00A82B87"/>
    <w:rsid w:val="00A964F3"/>
    <w:rsid w:val="00AB78F4"/>
    <w:rsid w:val="00AF708A"/>
    <w:rsid w:val="00B01EEB"/>
    <w:rsid w:val="00B11415"/>
    <w:rsid w:val="00B2364F"/>
    <w:rsid w:val="00B6239F"/>
    <w:rsid w:val="00BA5F6F"/>
    <w:rsid w:val="00BB0C47"/>
    <w:rsid w:val="00BC339F"/>
    <w:rsid w:val="00BE46C6"/>
    <w:rsid w:val="00C25CE2"/>
    <w:rsid w:val="00C51662"/>
    <w:rsid w:val="00C62399"/>
    <w:rsid w:val="00CA3CBE"/>
    <w:rsid w:val="00CB5197"/>
    <w:rsid w:val="00CB7080"/>
    <w:rsid w:val="00CC2867"/>
    <w:rsid w:val="00D85BEE"/>
    <w:rsid w:val="00D971D3"/>
    <w:rsid w:val="00DA0776"/>
    <w:rsid w:val="00DC286E"/>
    <w:rsid w:val="00DC53B7"/>
    <w:rsid w:val="00E0385E"/>
    <w:rsid w:val="00E31371"/>
    <w:rsid w:val="00E3691B"/>
    <w:rsid w:val="00E37CC1"/>
    <w:rsid w:val="00E430B9"/>
    <w:rsid w:val="00E556AD"/>
    <w:rsid w:val="00E954ED"/>
    <w:rsid w:val="00EB166B"/>
    <w:rsid w:val="00EB25B6"/>
    <w:rsid w:val="00ED2A6A"/>
    <w:rsid w:val="00F1282D"/>
    <w:rsid w:val="00F220E7"/>
    <w:rsid w:val="00F35BAA"/>
    <w:rsid w:val="00F444E7"/>
    <w:rsid w:val="00F61285"/>
    <w:rsid w:val="00F70AD1"/>
    <w:rsid w:val="00F72132"/>
    <w:rsid w:val="00F9106F"/>
    <w:rsid w:val="00FB6C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AB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3C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06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6F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114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100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1001"/>
    <w:rPr>
      <w:rFonts w:eastAsiaTheme="minorEastAsia"/>
      <w:lang w:val="en-US"/>
    </w:rPr>
  </w:style>
  <w:style w:type="character" w:customStyle="1" w:styleId="Heading1Char">
    <w:name w:val="Heading 1 Char"/>
    <w:basedOn w:val="DefaultParagraphFont"/>
    <w:link w:val="Heading1"/>
    <w:uiPriority w:val="9"/>
    <w:rsid w:val="007A3C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B0C47"/>
    <w:pPr>
      <w:outlineLvl w:val="9"/>
    </w:pPr>
    <w:rPr>
      <w:lang w:val="en-US"/>
    </w:rPr>
  </w:style>
  <w:style w:type="paragraph" w:styleId="Header">
    <w:name w:val="header"/>
    <w:basedOn w:val="Normal"/>
    <w:link w:val="HeaderChar"/>
    <w:uiPriority w:val="99"/>
    <w:unhideWhenUsed/>
    <w:rsid w:val="006C2A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A5C"/>
  </w:style>
  <w:style w:type="paragraph" w:styleId="Footer">
    <w:name w:val="footer"/>
    <w:basedOn w:val="Normal"/>
    <w:link w:val="FooterChar"/>
    <w:uiPriority w:val="99"/>
    <w:unhideWhenUsed/>
    <w:qFormat/>
    <w:rsid w:val="006C2A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A5C"/>
  </w:style>
  <w:style w:type="character" w:customStyle="1" w:styleId="Heading2Char">
    <w:name w:val="Heading 2 Char"/>
    <w:basedOn w:val="DefaultParagraphFont"/>
    <w:link w:val="Heading2"/>
    <w:uiPriority w:val="9"/>
    <w:rsid w:val="0063069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30694"/>
    <w:pPr>
      <w:ind w:left="720"/>
      <w:contextualSpacing/>
    </w:pPr>
  </w:style>
  <w:style w:type="character" w:customStyle="1" w:styleId="Heading3Char">
    <w:name w:val="Heading 3 Char"/>
    <w:basedOn w:val="DefaultParagraphFont"/>
    <w:link w:val="Heading3"/>
    <w:uiPriority w:val="9"/>
    <w:rsid w:val="00846FC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11415"/>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B11415"/>
    <w:rPr>
      <w:color w:val="808080"/>
    </w:rPr>
  </w:style>
  <w:style w:type="paragraph" w:styleId="TOC1">
    <w:name w:val="toc 1"/>
    <w:basedOn w:val="Normal"/>
    <w:next w:val="Normal"/>
    <w:autoRedefine/>
    <w:uiPriority w:val="39"/>
    <w:unhideWhenUsed/>
    <w:rsid w:val="0076077C"/>
    <w:pPr>
      <w:spacing w:after="100"/>
    </w:pPr>
  </w:style>
  <w:style w:type="paragraph" w:styleId="TOC2">
    <w:name w:val="toc 2"/>
    <w:basedOn w:val="Normal"/>
    <w:next w:val="Normal"/>
    <w:autoRedefine/>
    <w:uiPriority w:val="39"/>
    <w:unhideWhenUsed/>
    <w:rsid w:val="0076077C"/>
    <w:pPr>
      <w:spacing w:after="100"/>
      <w:ind w:left="220"/>
    </w:pPr>
  </w:style>
  <w:style w:type="paragraph" w:styleId="TOC3">
    <w:name w:val="toc 3"/>
    <w:basedOn w:val="Normal"/>
    <w:next w:val="Normal"/>
    <w:autoRedefine/>
    <w:uiPriority w:val="39"/>
    <w:unhideWhenUsed/>
    <w:rsid w:val="0076077C"/>
    <w:pPr>
      <w:spacing w:after="100"/>
      <w:ind w:left="440"/>
    </w:pPr>
  </w:style>
  <w:style w:type="character" w:styleId="Hyperlink">
    <w:name w:val="Hyperlink"/>
    <w:basedOn w:val="DefaultParagraphFont"/>
    <w:uiPriority w:val="99"/>
    <w:unhideWhenUsed/>
    <w:rsid w:val="0076077C"/>
    <w:rPr>
      <w:color w:val="0563C1" w:themeColor="hyperlink"/>
      <w:u w:val="single"/>
    </w:rPr>
  </w:style>
  <w:style w:type="table" w:styleId="TableGrid">
    <w:name w:val="Table Grid"/>
    <w:basedOn w:val="TableNormal"/>
    <w:uiPriority w:val="39"/>
    <w:rsid w:val="00760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
    <w:name w:val="Grid Table 5 Dark Accent 5"/>
    <w:basedOn w:val="TableNormal"/>
    <w:uiPriority w:val="50"/>
    <w:rsid w:val="005E24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3Accent5">
    <w:name w:val="List Table 3 Accent 5"/>
    <w:basedOn w:val="TableNormal"/>
    <w:uiPriority w:val="48"/>
    <w:rsid w:val="005E24FD"/>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1LightAccent5">
    <w:name w:val="Grid Table 1 Light Accent 5"/>
    <w:basedOn w:val="TableNormal"/>
    <w:uiPriority w:val="46"/>
    <w:rsid w:val="005E24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4Accent5">
    <w:name w:val="Grid Table 4 Accent 5"/>
    <w:basedOn w:val="TableNormal"/>
    <w:uiPriority w:val="49"/>
    <w:rsid w:val="00DC286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ubtleEmphasis">
    <w:name w:val="Subtle Emphasis"/>
    <w:basedOn w:val="DefaultParagraphFont"/>
    <w:uiPriority w:val="19"/>
    <w:qFormat/>
    <w:rsid w:val="007123E6"/>
    <w:rPr>
      <w:i/>
      <w:iCs/>
      <w:color w:val="404040" w:themeColor="text1" w:themeTint="BF"/>
    </w:rPr>
  </w:style>
  <w:style w:type="character" w:styleId="Emphasis">
    <w:name w:val="Emphasis"/>
    <w:basedOn w:val="DefaultParagraphFont"/>
    <w:uiPriority w:val="20"/>
    <w:qFormat/>
    <w:rsid w:val="007123E6"/>
    <w:rPr>
      <w:i/>
      <w:iCs/>
    </w:rPr>
  </w:style>
  <w:style w:type="character" w:styleId="FollowedHyperlink">
    <w:name w:val="FollowedHyperlink"/>
    <w:basedOn w:val="DefaultParagraphFont"/>
    <w:uiPriority w:val="99"/>
    <w:semiHidden/>
    <w:unhideWhenUsed/>
    <w:rsid w:val="000351BF"/>
    <w:rPr>
      <w:color w:val="954F72" w:themeColor="followedHyperlink"/>
      <w:u w:val="single"/>
    </w:rPr>
  </w:style>
  <w:style w:type="paragraph" w:styleId="BalloonText">
    <w:name w:val="Balloon Text"/>
    <w:basedOn w:val="Normal"/>
    <w:link w:val="BalloonTextChar"/>
    <w:uiPriority w:val="99"/>
    <w:semiHidden/>
    <w:unhideWhenUsed/>
    <w:rsid w:val="00950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55F"/>
    <w:rPr>
      <w:rFonts w:ascii="Tahoma" w:hAnsi="Tahoma" w:cs="Tahoma"/>
      <w:sz w:val="16"/>
      <w:szCs w:val="16"/>
    </w:rPr>
  </w:style>
  <w:style w:type="paragraph" w:styleId="Revision">
    <w:name w:val="Revision"/>
    <w:hidden/>
    <w:uiPriority w:val="99"/>
    <w:semiHidden/>
    <w:rsid w:val="003F56E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3C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06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6F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114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100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1001"/>
    <w:rPr>
      <w:rFonts w:eastAsiaTheme="minorEastAsia"/>
      <w:lang w:val="en-US"/>
    </w:rPr>
  </w:style>
  <w:style w:type="character" w:customStyle="1" w:styleId="Heading1Char">
    <w:name w:val="Heading 1 Char"/>
    <w:basedOn w:val="DefaultParagraphFont"/>
    <w:link w:val="Heading1"/>
    <w:uiPriority w:val="9"/>
    <w:rsid w:val="007A3C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B0C47"/>
    <w:pPr>
      <w:outlineLvl w:val="9"/>
    </w:pPr>
    <w:rPr>
      <w:lang w:val="en-US"/>
    </w:rPr>
  </w:style>
  <w:style w:type="paragraph" w:styleId="Header">
    <w:name w:val="header"/>
    <w:basedOn w:val="Normal"/>
    <w:link w:val="HeaderChar"/>
    <w:uiPriority w:val="99"/>
    <w:unhideWhenUsed/>
    <w:rsid w:val="006C2A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A5C"/>
  </w:style>
  <w:style w:type="paragraph" w:styleId="Footer">
    <w:name w:val="footer"/>
    <w:basedOn w:val="Normal"/>
    <w:link w:val="FooterChar"/>
    <w:uiPriority w:val="99"/>
    <w:unhideWhenUsed/>
    <w:qFormat/>
    <w:rsid w:val="006C2A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A5C"/>
  </w:style>
  <w:style w:type="character" w:customStyle="1" w:styleId="Heading2Char">
    <w:name w:val="Heading 2 Char"/>
    <w:basedOn w:val="DefaultParagraphFont"/>
    <w:link w:val="Heading2"/>
    <w:uiPriority w:val="9"/>
    <w:rsid w:val="0063069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30694"/>
    <w:pPr>
      <w:ind w:left="720"/>
      <w:contextualSpacing/>
    </w:pPr>
  </w:style>
  <w:style w:type="character" w:customStyle="1" w:styleId="Heading3Char">
    <w:name w:val="Heading 3 Char"/>
    <w:basedOn w:val="DefaultParagraphFont"/>
    <w:link w:val="Heading3"/>
    <w:uiPriority w:val="9"/>
    <w:rsid w:val="00846FC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11415"/>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B11415"/>
    <w:rPr>
      <w:color w:val="808080"/>
    </w:rPr>
  </w:style>
  <w:style w:type="paragraph" w:styleId="TOC1">
    <w:name w:val="toc 1"/>
    <w:basedOn w:val="Normal"/>
    <w:next w:val="Normal"/>
    <w:autoRedefine/>
    <w:uiPriority w:val="39"/>
    <w:unhideWhenUsed/>
    <w:rsid w:val="0076077C"/>
    <w:pPr>
      <w:spacing w:after="100"/>
    </w:pPr>
  </w:style>
  <w:style w:type="paragraph" w:styleId="TOC2">
    <w:name w:val="toc 2"/>
    <w:basedOn w:val="Normal"/>
    <w:next w:val="Normal"/>
    <w:autoRedefine/>
    <w:uiPriority w:val="39"/>
    <w:unhideWhenUsed/>
    <w:rsid w:val="0076077C"/>
    <w:pPr>
      <w:spacing w:after="100"/>
      <w:ind w:left="220"/>
    </w:pPr>
  </w:style>
  <w:style w:type="paragraph" w:styleId="TOC3">
    <w:name w:val="toc 3"/>
    <w:basedOn w:val="Normal"/>
    <w:next w:val="Normal"/>
    <w:autoRedefine/>
    <w:uiPriority w:val="39"/>
    <w:unhideWhenUsed/>
    <w:rsid w:val="0076077C"/>
    <w:pPr>
      <w:spacing w:after="100"/>
      <w:ind w:left="440"/>
    </w:pPr>
  </w:style>
  <w:style w:type="character" w:styleId="Hyperlink">
    <w:name w:val="Hyperlink"/>
    <w:basedOn w:val="DefaultParagraphFont"/>
    <w:uiPriority w:val="99"/>
    <w:unhideWhenUsed/>
    <w:rsid w:val="0076077C"/>
    <w:rPr>
      <w:color w:val="0563C1" w:themeColor="hyperlink"/>
      <w:u w:val="single"/>
    </w:rPr>
  </w:style>
  <w:style w:type="table" w:styleId="TableGrid">
    <w:name w:val="Table Grid"/>
    <w:basedOn w:val="TableNormal"/>
    <w:uiPriority w:val="39"/>
    <w:rsid w:val="00760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
    <w:name w:val="Grid Table 5 Dark Accent 5"/>
    <w:basedOn w:val="TableNormal"/>
    <w:uiPriority w:val="50"/>
    <w:rsid w:val="005E24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3Accent5">
    <w:name w:val="List Table 3 Accent 5"/>
    <w:basedOn w:val="TableNormal"/>
    <w:uiPriority w:val="48"/>
    <w:rsid w:val="005E24FD"/>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1LightAccent5">
    <w:name w:val="Grid Table 1 Light Accent 5"/>
    <w:basedOn w:val="TableNormal"/>
    <w:uiPriority w:val="46"/>
    <w:rsid w:val="005E24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4Accent5">
    <w:name w:val="Grid Table 4 Accent 5"/>
    <w:basedOn w:val="TableNormal"/>
    <w:uiPriority w:val="49"/>
    <w:rsid w:val="00DC286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ubtleEmphasis">
    <w:name w:val="Subtle Emphasis"/>
    <w:basedOn w:val="DefaultParagraphFont"/>
    <w:uiPriority w:val="19"/>
    <w:qFormat/>
    <w:rsid w:val="007123E6"/>
    <w:rPr>
      <w:i/>
      <w:iCs/>
      <w:color w:val="404040" w:themeColor="text1" w:themeTint="BF"/>
    </w:rPr>
  </w:style>
  <w:style w:type="character" w:styleId="Emphasis">
    <w:name w:val="Emphasis"/>
    <w:basedOn w:val="DefaultParagraphFont"/>
    <w:uiPriority w:val="20"/>
    <w:qFormat/>
    <w:rsid w:val="007123E6"/>
    <w:rPr>
      <w:i/>
      <w:iCs/>
    </w:rPr>
  </w:style>
  <w:style w:type="character" w:styleId="FollowedHyperlink">
    <w:name w:val="FollowedHyperlink"/>
    <w:basedOn w:val="DefaultParagraphFont"/>
    <w:uiPriority w:val="99"/>
    <w:semiHidden/>
    <w:unhideWhenUsed/>
    <w:rsid w:val="000351BF"/>
    <w:rPr>
      <w:color w:val="954F72" w:themeColor="followedHyperlink"/>
      <w:u w:val="single"/>
    </w:rPr>
  </w:style>
  <w:style w:type="paragraph" w:styleId="BalloonText">
    <w:name w:val="Balloon Text"/>
    <w:basedOn w:val="Normal"/>
    <w:link w:val="BalloonTextChar"/>
    <w:uiPriority w:val="99"/>
    <w:semiHidden/>
    <w:unhideWhenUsed/>
    <w:rsid w:val="00950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55F"/>
    <w:rPr>
      <w:rFonts w:ascii="Tahoma" w:hAnsi="Tahoma" w:cs="Tahoma"/>
      <w:sz w:val="16"/>
      <w:szCs w:val="16"/>
    </w:rPr>
  </w:style>
  <w:style w:type="paragraph" w:styleId="Revision">
    <w:name w:val="Revision"/>
    <w:hidden/>
    <w:uiPriority w:val="99"/>
    <w:semiHidden/>
    <w:rsid w:val="003F56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731650">
      <w:bodyDiv w:val="1"/>
      <w:marLeft w:val="0"/>
      <w:marRight w:val="0"/>
      <w:marTop w:val="0"/>
      <w:marBottom w:val="0"/>
      <w:divBdr>
        <w:top w:val="none" w:sz="0" w:space="0" w:color="auto"/>
        <w:left w:val="none" w:sz="0" w:space="0" w:color="auto"/>
        <w:bottom w:val="none" w:sz="0" w:space="0" w:color="auto"/>
        <w:right w:val="none" w:sz="0" w:space="0" w:color="auto"/>
      </w:divBdr>
    </w:div>
    <w:div w:id="161408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github.com/Bodomite/IIS-1415-G08.gi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image" Target="media/image10.png"/><Relationship Id="rId32" Type="http://schemas.openxmlformats.org/officeDocument/2006/relationships/theme" Target="theme/theme1.xm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9B1953-A737-45F1-85FA-722E18128B6F}" type="doc">
      <dgm:prSet loTypeId="urn:microsoft.com/office/officeart/2005/8/layout/process1" loCatId="process" qsTypeId="urn:microsoft.com/office/officeart/2005/8/quickstyle/simple2" qsCatId="simple" csTypeId="urn:microsoft.com/office/officeart/2005/8/colors/accent1_2" csCatId="accent1" phldr="1"/>
      <dgm:spPr/>
    </dgm:pt>
    <dgm:pt modelId="{EBE271F5-795B-4910-A369-FA823B841170}">
      <dgm:prSet phldrT="[Text]"/>
      <dgm:spPr/>
      <dgm:t>
        <a:bodyPr/>
        <a:lstStyle/>
        <a:p>
          <a:r>
            <a:rPr lang="en-GB"/>
            <a:t>Pre-Processing</a:t>
          </a:r>
        </a:p>
      </dgm:t>
    </dgm:pt>
    <dgm:pt modelId="{3F6C1D1D-897D-43BD-88D1-231FD3A4E1E4}" type="parTrans" cxnId="{FE5B917F-72E1-46B0-8BC5-377FC680434D}">
      <dgm:prSet/>
      <dgm:spPr/>
      <dgm:t>
        <a:bodyPr/>
        <a:lstStyle/>
        <a:p>
          <a:endParaRPr lang="en-GB"/>
        </a:p>
      </dgm:t>
    </dgm:pt>
    <dgm:pt modelId="{730BF092-409B-4DC6-AD38-76A5DC2E8759}" type="sibTrans" cxnId="{FE5B917F-72E1-46B0-8BC5-377FC680434D}">
      <dgm:prSet/>
      <dgm:spPr/>
      <dgm:t>
        <a:bodyPr/>
        <a:lstStyle/>
        <a:p>
          <a:endParaRPr lang="en-GB"/>
        </a:p>
      </dgm:t>
    </dgm:pt>
    <dgm:pt modelId="{7A00AAD7-100A-4CEA-B549-7220A7A9CD2C}">
      <dgm:prSet phldrT="[Text]"/>
      <dgm:spPr/>
      <dgm:t>
        <a:bodyPr/>
        <a:lstStyle/>
        <a:p>
          <a:r>
            <a:rPr lang="en-GB"/>
            <a:t>Segmentation and Post-Processing</a:t>
          </a:r>
        </a:p>
      </dgm:t>
    </dgm:pt>
    <dgm:pt modelId="{671585B3-9AE3-4701-8FA9-2C671E475261}" type="parTrans" cxnId="{E814950E-70F3-47A5-83D0-4BAB45F2F6B6}">
      <dgm:prSet/>
      <dgm:spPr/>
      <dgm:t>
        <a:bodyPr/>
        <a:lstStyle/>
        <a:p>
          <a:endParaRPr lang="en-GB"/>
        </a:p>
      </dgm:t>
    </dgm:pt>
    <dgm:pt modelId="{1FCD1484-DC41-4348-A4ED-89735C5451C4}" type="sibTrans" cxnId="{E814950E-70F3-47A5-83D0-4BAB45F2F6B6}">
      <dgm:prSet/>
      <dgm:spPr/>
      <dgm:t>
        <a:bodyPr/>
        <a:lstStyle/>
        <a:p>
          <a:endParaRPr lang="en-GB"/>
        </a:p>
      </dgm:t>
    </dgm:pt>
    <dgm:pt modelId="{1F3A7DC0-EB33-4B10-980D-1FA1D77BB8FF}">
      <dgm:prSet phldrT="[Text]"/>
      <dgm:spPr/>
      <dgm:t>
        <a:bodyPr/>
        <a:lstStyle/>
        <a:p>
          <a:r>
            <a:rPr lang="en-GB"/>
            <a:t>Classification</a:t>
          </a:r>
        </a:p>
      </dgm:t>
    </dgm:pt>
    <dgm:pt modelId="{BAEB89A1-D0EA-4003-B777-233B5B0598D4}" type="parTrans" cxnId="{92EDE5DC-04BA-4C2E-8F0A-6766E02654B9}">
      <dgm:prSet/>
      <dgm:spPr/>
      <dgm:t>
        <a:bodyPr/>
        <a:lstStyle/>
        <a:p>
          <a:endParaRPr lang="en-GB"/>
        </a:p>
      </dgm:t>
    </dgm:pt>
    <dgm:pt modelId="{D686AD09-B15D-4365-86DD-CA8580C19918}" type="sibTrans" cxnId="{92EDE5DC-04BA-4C2E-8F0A-6766E02654B9}">
      <dgm:prSet/>
      <dgm:spPr/>
      <dgm:t>
        <a:bodyPr/>
        <a:lstStyle/>
        <a:p>
          <a:endParaRPr lang="en-GB"/>
        </a:p>
      </dgm:t>
    </dgm:pt>
    <dgm:pt modelId="{9190E91A-3AC7-4C57-8051-BCB8D9987A47}">
      <dgm:prSet phldrT="[Text]"/>
      <dgm:spPr/>
      <dgm:t>
        <a:bodyPr/>
        <a:lstStyle/>
        <a:p>
          <a:r>
            <a:rPr lang="en-GB"/>
            <a:t>Feature Extraction</a:t>
          </a:r>
        </a:p>
      </dgm:t>
    </dgm:pt>
    <dgm:pt modelId="{F2964639-7529-463B-8A47-172F06741F7E}" type="parTrans" cxnId="{21342550-C8B6-46C3-B373-69ACA61DC53D}">
      <dgm:prSet/>
      <dgm:spPr/>
      <dgm:t>
        <a:bodyPr/>
        <a:lstStyle/>
        <a:p>
          <a:endParaRPr lang="en-GB"/>
        </a:p>
      </dgm:t>
    </dgm:pt>
    <dgm:pt modelId="{FE71AA94-C485-481D-BAF0-26C3C73ED00C}" type="sibTrans" cxnId="{21342550-C8B6-46C3-B373-69ACA61DC53D}">
      <dgm:prSet/>
      <dgm:spPr/>
      <dgm:t>
        <a:bodyPr/>
        <a:lstStyle/>
        <a:p>
          <a:endParaRPr lang="en-GB"/>
        </a:p>
      </dgm:t>
    </dgm:pt>
    <dgm:pt modelId="{71342A1A-E771-4CC3-9577-7C4754B4F4AF}" type="pres">
      <dgm:prSet presAssocID="{7E9B1953-A737-45F1-85FA-722E18128B6F}" presName="Name0" presStyleCnt="0">
        <dgm:presLayoutVars>
          <dgm:dir/>
          <dgm:resizeHandles val="exact"/>
        </dgm:presLayoutVars>
      </dgm:prSet>
      <dgm:spPr/>
    </dgm:pt>
    <dgm:pt modelId="{35E1503C-B51E-4711-B220-BEB2E6D9AEAA}" type="pres">
      <dgm:prSet presAssocID="{EBE271F5-795B-4910-A369-FA823B841170}" presName="node" presStyleLbl="node1" presStyleIdx="0" presStyleCnt="4">
        <dgm:presLayoutVars>
          <dgm:bulletEnabled val="1"/>
        </dgm:presLayoutVars>
      </dgm:prSet>
      <dgm:spPr/>
      <dgm:t>
        <a:bodyPr/>
        <a:lstStyle/>
        <a:p>
          <a:endParaRPr lang="en-GB"/>
        </a:p>
      </dgm:t>
    </dgm:pt>
    <dgm:pt modelId="{E1A1C617-46AC-49DE-BBAD-07DD616098FE}" type="pres">
      <dgm:prSet presAssocID="{730BF092-409B-4DC6-AD38-76A5DC2E8759}" presName="sibTrans" presStyleLbl="sibTrans2D1" presStyleIdx="0" presStyleCnt="3"/>
      <dgm:spPr/>
      <dgm:t>
        <a:bodyPr/>
        <a:lstStyle/>
        <a:p>
          <a:endParaRPr lang="en-GB"/>
        </a:p>
      </dgm:t>
    </dgm:pt>
    <dgm:pt modelId="{02FC5436-4BE1-4476-AEE6-C2638E2659F3}" type="pres">
      <dgm:prSet presAssocID="{730BF092-409B-4DC6-AD38-76A5DC2E8759}" presName="connectorText" presStyleLbl="sibTrans2D1" presStyleIdx="0" presStyleCnt="3"/>
      <dgm:spPr/>
      <dgm:t>
        <a:bodyPr/>
        <a:lstStyle/>
        <a:p>
          <a:endParaRPr lang="en-GB"/>
        </a:p>
      </dgm:t>
    </dgm:pt>
    <dgm:pt modelId="{67359E46-A8A8-4DEB-8692-BD1CC11CD9C2}" type="pres">
      <dgm:prSet presAssocID="{7A00AAD7-100A-4CEA-B549-7220A7A9CD2C}" presName="node" presStyleLbl="node1" presStyleIdx="1" presStyleCnt="4">
        <dgm:presLayoutVars>
          <dgm:bulletEnabled val="1"/>
        </dgm:presLayoutVars>
      </dgm:prSet>
      <dgm:spPr/>
      <dgm:t>
        <a:bodyPr/>
        <a:lstStyle/>
        <a:p>
          <a:endParaRPr lang="en-GB"/>
        </a:p>
      </dgm:t>
    </dgm:pt>
    <dgm:pt modelId="{743B3874-9619-4F7D-B955-0B63CED6E3B3}" type="pres">
      <dgm:prSet presAssocID="{1FCD1484-DC41-4348-A4ED-89735C5451C4}" presName="sibTrans" presStyleLbl="sibTrans2D1" presStyleIdx="1" presStyleCnt="3"/>
      <dgm:spPr/>
      <dgm:t>
        <a:bodyPr/>
        <a:lstStyle/>
        <a:p>
          <a:endParaRPr lang="en-GB"/>
        </a:p>
      </dgm:t>
    </dgm:pt>
    <dgm:pt modelId="{645214C5-8BA4-4D16-A0FE-63591C6B4C2C}" type="pres">
      <dgm:prSet presAssocID="{1FCD1484-DC41-4348-A4ED-89735C5451C4}" presName="connectorText" presStyleLbl="sibTrans2D1" presStyleIdx="1" presStyleCnt="3"/>
      <dgm:spPr/>
      <dgm:t>
        <a:bodyPr/>
        <a:lstStyle/>
        <a:p>
          <a:endParaRPr lang="en-GB"/>
        </a:p>
      </dgm:t>
    </dgm:pt>
    <dgm:pt modelId="{6A70B92C-E6CF-41AE-8653-944405644BA2}" type="pres">
      <dgm:prSet presAssocID="{9190E91A-3AC7-4C57-8051-BCB8D9987A47}" presName="node" presStyleLbl="node1" presStyleIdx="2" presStyleCnt="4">
        <dgm:presLayoutVars>
          <dgm:bulletEnabled val="1"/>
        </dgm:presLayoutVars>
      </dgm:prSet>
      <dgm:spPr/>
      <dgm:t>
        <a:bodyPr/>
        <a:lstStyle/>
        <a:p>
          <a:endParaRPr lang="en-GB"/>
        </a:p>
      </dgm:t>
    </dgm:pt>
    <dgm:pt modelId="{106BC43A-072D-4A66-8239-742B229A8E28}" type="pres">
      <dgm:prSet presAssocID="{FE71AA94-C485-481D-BAF0-26C3C73ED00C}" presName="sibTrans" presStyleLbl="sibTrans2D1" presStyleIdx="2" presStyleCnt="3"/>
      <dgm:spPr/>
      <dgm:t>
        <a:bodyPr/>
        <a:lstStyle/>
        <a:p>
          <a:endParaRPr lang="en-GB"/>
        </a:p>
      </dgm:t>
    </dgm:pt>
    <dgm:pt modelId="{EA5A507F-0837-4F8D-8C7A-26D2B99BF78F}" type="pres">
      <dgm:prSet presAssocID="{FE71AA94-C485-481D-BAF0-26C3C73ED00C}" presName="connectorText" presStyleLbl="sibTrans2D1" presStyleIdx="2" presStyleCnt="3"/>
      <dgm:spPr/>
      <dgm:t>
        <a:bodyPr/>
        <a:lstStyle/>
        <a:p>
          <a:endParaRPr lang="en-GB"/>
        </a:p>
      </dgm:t>
    </dgm:pt>
    <dgm:pt modelId="{E3045B48-9702-4E45-AD61-8A27941379DB}" type="pres">
      <dgm:prSet presAssocID="{1F3A7DC0-EB33-4B10-980D-1FA1D77BB8FF}" presName="node" presStyleLbl="node1" presStyleIdx="3" presStyleCnt="4">
        <dgm:presLayoutVars>
          <dgm:bulletEnabled val="1"/>
        </dgm:presLayoutVars>
      </dgm:prSet>
      <dgm:spPr/>
      <dgm:t>
        <a:bodyPr/>
        <a:lstStyle/>
        <a:p>
          <a:endParaRPr lang="en-GB"/>
        </a:p>
      </dgm:t>
    </dgm:pt>
  </dgm:ptLst>
  <dgm:cxnLst>
    <dgm:cxn modelId="{CDC4A649-B697-4A90-A62A-26CC1FEAC3C1}" type="presOf" srcId="{1FCD1484-DC41-4348-A4ED-89735C5451C4}" destId="{743B3874-9619-4F7D-B955-0B63CED6E3B3}" srcOrd="0" destOrd="0" presId="urn:microsoft.com/office/officeart/2005/8/layout/process1"/>
    <dgm:cxn modelId="{E814950E-70F3-47A5-83D0-4BAB45F2F6B6}" srcId="{7E9B1953-A737-45F1-85FA-722E18128B6F}" destId="{7A00AAD7-100A-4CEA-B549-7220A7A9CD2C}" srcOrd="1" destOrd="0" parTransId="{671585B3-9AE3-4701-8FA9-2C671E475261}" sibTransId="{1FCD1484-DC41-4348-A4ED-89735C5451C4}"/>
    <dgm:cxn modelId="{0D622861-BFAA-4316-B261-2916CEDBBE26}" type="presOf" srcId="{7A00AAD7-100A-4CEA-B549-7220A7A9CD2C}" destId="{67359E46-A8A8-4DEB-8692-BD1CC11CD9C2}" srcOrd="0" destOrd="0" presId="urn:microsoft.com/office/officeart/2005/8/layout/process1"/>
    <dgm:cxn modelId="{C909C8D6-F421-4075-BE6B-3721A71AE6F8}" type="presOf" srcId="{730BF092-409B-4DC6-AD38-76A5DC2E8759}" destId="{02FC5436-4BE1-4476-AEE6-C2638E2659F3}" srcOrd="1" destOrd="0" presId="urn:microsoft.com/office/officeart/2005/8/layout/process1"/>
    <dgm:cxn modelId="{618CE44E-A44A-4341-94FF-5ABD95104350}" type="presOf" srcId="{1FCD1484-DC41-4348-A4ED-89735C5451C4}" destId="{645214C5-8BA4-4D16-A0FE-63591C6B4C2C}" srcOrd="1" destOrd="0" presId="urn:microsoft.com/office/officeart/2005/8/layout/process1"/>
    <dgm:cxn modelId="{92EDE5DC-04BA-4C2E-8F0A-6766E02654B9}" srcId="{7E9B1953-A737-45F1-85FA-722E18128B6F}" destId="{1F3A7DC0-EB33-4B10-980D-1FA1D77BB8FF}" srcOrd="3" destOrd="0" parTransId="{BAEB89A1-D0EA-4003-B777-233B5B0598D4}" sibTransId="{D686AD09-B15D-4365-86DD-CA8580C19918}"/>
    <dgm:cxn modelId="{1C0E9A68-3D89-4060-AB59-22AD81F52BB3}" type="presOf" srcId="{730BF092-409B-4DC6-AD38-76A5DC2E8759}" destId="{E1A1C617-46AC-49DE-BBAD-07DD616098FE}" srcOrd="0" destOrd="0" presId="urn:microsoft.com/office/officeart/2005/8/layout/process1"/>
    <dgm:cxn modelId="{45FC2DFC-B80B-4A2A-8AD2-8D396F1A82EF}" type="presOf" srcId="{7E9B1953-A737-45F1-85FA-722E18128B6F}" destId="{71342A1A-E771-4CC3-9577-7C4754B4F4AF}" srcOrd="0" destOrd="0" presId="urn:microsoft.com/office/officeart/2005/8/layout/process1"/>
    <dgm:cxn modelId="{FE5B917F-72E1-46B0-8BC5-377FC680434D}" srcId="{7E9B1953-A737-45F1-85FA-722E18128B6F}" destId="{EBE271F5-795B-4910-A369-FA823B841170}" srcOrd="0" destOrd="0" parTransId="{3F6C1D1D-897D-43BD-88D1-231FD3A4E1E4}" sibTransId="{730BF092-409B-4DC6-AD38-76A5DC2E8759}"/>
    <dgm:cxn modelId="{B6E3BCAA-E70C-4797-9826-E3DAB3E6C0CF}" type="presOf" srcId="{FE71AA94-C485-481D-BAF0-26C3C73ED00C}" destId="{EA5A507F-0837-4F8D-8C7A-26D2B99BF78F}" srcOrd="1" destOrd="0" presId="urn:microsoft.com/office/officeart/2005/8/layout/process1"/>
    <dgm:cxn modelId="{325E25A5-BF0F-4159-A527-3889C8402861}" type="presOf" srcId="{EBE271F5-795B-4910-A369-FA823B841170}" destId="{35E1503C-B51E-4711-B220-BEB2E6D9AEAA}" srcOrd="0" destOrd="0" presId="urn:microsoft.com/office/officeart/2005/8/layout/process1"/>
    <dgm:cxn modelId="{48BBE3E1-5157-47DE-90D6-F0F38639C0EA}" type="presOf" srcId="{1F3A7DC0-EB33-4B10-980D-1FA1D77BB8FF}" destId="{E3045B48-9702-4E45-AD61-8A27941379DB}" srcOrd="0" destOrd="0" presId="urn:microsoft.com/office/officeart/2005/8/layout/process1"/>
    <dgm:cxn modelId="{E3954B72-89A7-4956-84EB-246930CDD811}" type="presOf" srcId="{9190E91A-3AC7-4C57-8051-BCB8D9987A47}" destId="{6A70B92C-E6CF-41AE-8653-944405644BA2}" srcOrd="0" destOrd="0" presId="urn:microsoft.com/office/officeart/2005/8/layout/process1"/>
    <dgm:cxn modelId="{21342550-C8B6-46C3-B373-69ACA61DC53D}" srcId="{7E9B1953-A737-45F1-85FA-722E18128B6F}" destId="{9190E91A-3AC7-4C57-8051-BCB8D9987A47}" srcOrd="2" destOrd="0" parTransId="{F2964639-7529-463B-8A47-172F06741F7E}" sibTransId="{FE71AA94-C485-481D-BAF0-26C3C73ED00C}"/>
    <dgm:cxn modelId="{001884A3-1346-4DA2-B384-FC1B324F8D20}" type="presOf" srcId="{FE71AA94-C485-481D-BAF0-26C3C73ED00C}" destId="{106BC43A-072D-4A66-8239-742B229A8E28}" srcOrd="0" destOrd="0" presId="urn:microsoft.com/office/officeart/2005/8/layout/process1"/>
    <dgm:cxn modelId="{74570D4B-5EB6-4BE9-95F4-CF2E027A3F76}" type="presParOf" srcId="{71342A1A-E771-4CC3-9577-7C4754B4F4AF}" destId="{35E1503C-B51E-4711-B220-BEB2E6D9AEAA}" srcOrd="0" destOrd="0" presId="urn:microsoft.com/office/officeart/2005/8/layout/process1"/>
    <dgm:cxn modelId="{AE7BB1C5-63EA-4AEB-8EF3-A8EDAE9907E1}" type="presParOf" srcId="{71342A1A-E771-4CC3-9577-7C4754B4F4AF}" destId="{E1A1C617-46AC-49DE-BBAD-07DD616098FE}" srcOrd="1" destOrd="0" presId="urn:microsoft.com/office/officeart/2005/8/layout/process1"/>
    <dgm:cxn modelId="{43980E5C-70EF-442E-AC18-FD9802885619}" type="presParOf" srcId="{E1A1C617-46AC-49DE-BBAD-07DD616098FE}" destId="{02FC5436-4BE1-4476-AEE6-C2638E2659F3}" srcOrd="0" destOrd="0" presId="urn:microsoft.com/office/officeart/2005/8/layout/process1"/>
    <dgm:cxn modelId="{18D11934-8A35-41B4-9392-B9C70BE48D28}" type="presParOf" srcId="{71342A1A-E771-4CC3-9577-7C4754B4F4AF}" destId="{67359E46-A8A8-4DEB-8692-BD1CC11CD9C2}" srcOrd="2" destOrd="0" presId="urn:microsoft.com/office/officeart/2005/8/layout/process1"/>
    <dgm:cxn modelId="{334AB777-50A9-4B14-81F1-9E2A7665529E}" type="presParOf" srcId="{71342A1A-E771-4CC3-9577-7C4754B4F4AF}" destId="{743B3874-9619-4F7D-B955-0B63CED6E3B3}" srcOrd="3" destOrd="0" presId="urn:microsoft.com/office/officeart/2005/8/layout/process1"/>
    <dgm:cxn modelId="{4B5B5C1E-CF8D-4F34-83A9-75F6FD8348D8}" type="presParOf" srcId="{743B3874-9619-4F7D-B955-0B63CED6E3B3}" destId="{645214C5-8BA4-4D16-A0FE-63591C6B4C2C}" srcOrd="0" destOrd="0" presId="urn:microsoft.com/office/officeart/2005/8/layout/process1"/>
    <dgm:cxn modelId="{3E8B73B2-4FFC-4014-A813-FECB55D63377}" type="presParOf" srcId="{71342A1A-E771-4CC3-9577-7C4754B4F4AF}" destId="{6A70B92C-E6CF-41AE-8653-944405644BA2}" srcOrd="4" destOrd="0" presId="urn:microsoft.com/office/officeart/2005/8/layout/process1"/>
    <dgm:cxn modelId="{E0650556-F3EB-4483-A332-A3399C55A8AB}" type="presParOf" srcId="{71342A1A-E771-4CC3-9577-7C4754B4F4AF}" destId="{106BC43A-072D-4A66-8239-742B229A8E28}" srcOrd="5" destOrd="0" presId="urn:microsoft.com/office/officeart/2005/8/layout/process1"/>
    <dgm:cxn modelId="{133203C2-EEC9-4D0B-B344-8CF83600955E}" type="presParOf" srcId="{106BC43A-072D-4A66-8239-742B229A8E28}" destId="{EA5A507F-0837-4F8D-8C7A-26D2B99BF78F}" srcOrd="0" destOrd="0" presId="urn:microsoft.com/office/officeart/2005/8/layout/process1"/>
    <dgm:cxn modelId="{F00AFBF9-017C-477B-A6F8-338F20EBF50C}" type="presParOf" srcId="{71342A1A-E771-4CC3-9577-7C4754B4F4AF}" destId="{E3045B48-9702-4E45-AD61-8A27941379DB}" srcOrd="6"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E1503C-B51E-4711-B220-BEB2E6D9AEAA}">
      <dsp:nvSpPr>
        <dsp:cNvPr id="0" name=""/>
        <dsp:cNvSpPr/>
      </dsp:nvSpPr>
      <dsp:spPr>
        <a:xfrm>
          <a:off x="2411" y="0"/>
          <a:ext cx="1054149" cy="50482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Pre-Processing</a:t>
          </a:r>
        </a:p>
      </dsp:txBody>
      <dsp:txXfrm>
        <a:off x="17197" y="14786"/>
        <a:ext cx="1024577" cy="475253"/>
      </dsp:txXfrm>
    </dsp:sp>
    <dsp:sp modelId="{E1A1C617-46AC-49DE-BBAD-07DD616098FE}">
      <dsp:nvSpPr>
        <dsp:cNvPr id="0" name=""/>
        <dsp:cNvSpPr/>
      </dsp:nvSpPr>
      <dsp:spPr>
        <a:xfrm>
          <a:off x="1161975" y="121697"/>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GB" sz="800" kern="1200"/>
        </a:p>
      </dsp:txBody>
      <dsp:txXfrm>
        <a:off x="1161975" y="173983"/>
        <a:ext cx="156435" cy="156857"/>
      </dsp:txXfrm>
    </dsp:sp>
    <dsp:sp modelId="{67359E46-A8A8-4DEB-8692-BD1CC11CD9C2}">
      <dsp:nvSpPr>
        <dsp:cNvPr id="0" name=""/>
        <dsp:cNvSpPr/>
      </dsp:nvSpPr>
      <dsp:spPr>
        <a:xfrm>
          <a:off x="1478220" y="0"/>
          <a:ext cx="1054149" cy="50482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Segmentation and Post-Processing</a:t>
          </a:r>
        </a:p>
      </dsp:txBody>
      <dsp:txXfrm>
        <a:off x="1493006" y="14786"/>
        <a:ext cx="1024577" cy="475253"/>
      </dsp:txXfrm>
    </dsp:sp>
    <dsp:sp modelId="{743B3874-9619-4F7D-B955-0B63CED6E3B3}">
      <dsp:nvSpPr>
        <dsp:cNvPr id="0" name=""/>
        <dsp:cNvSpPr/>
      </dsp:nvSpPr>
      <dsp:spPr>
        <a:xfrm>
          <a:off x="2637785" y="121697"/>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GB" sz="800" kern="1200"/>
        </a:p>
      </dsp:txBody>
      <dsp:txXfrm>
        <a:off x="2637785" y="173983"/>
        <a:ext cx="156435" cy="156857"/>
      </dsp:txXfrm>
    </dsp:sp>
    <dsp:sp modelId="{6A70B92C-E6CF-41AE-8653-944405644BA2}">
      <dsp:nvSpPr>
        <dsp:cNvPr id="0" name=""/>
        <dsp:cNvSpPr/>
      </dsp:nvSpPr>
      <dsp:spPr>
        <a:xfrm>
          <a:off x="2954029" y="0"/>
          <a:ext cx="1054149" cy="50482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Feature Extraction</a:t>
          </a:r>
        </a:p>
      </dsp:txBody>
      <dsp:txXfrm>
        <a:off x="2968815" y="14786"/>
        <a:ext cx="1024577" cy="475253"/>
      </dsp:txXfrm>
    </dsp:sp>
    <dsp:sp modelId="{106BC43A-072D-4A66-8239-742B229A8E28}">
      <dsp:nvSpPr>
        <dsp:cNvPr id="0" name=""/>
        <dsp:cNvSpPr/>
      </dsp:nvSpPr>
      <dsp:spPr>
        <a:xfrm>
          <a:off x="4113594" y="121697"/>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GB" sz="800" kern="1200"/>
        </a:p>
      </dsp:txBody>
      <dsp:txXfrm>
        <a:off x="4113594" y="173983"/>
        <a:ext cx="156435" cy="156857"/>
      </dsp:txXfrm>
    </dsp:sp>
    <dsp:sp modelId="{E3045B48-9702-4E45-AD61-8A27941379DB}">
      <dsp:nvSpPr>
        <dsp:cNvPr id="0" name=""/>
        <dsp:cNvSpPr/>
      </dsp:nvSpPr>
      <dsp:spPr>
        <a:xfrm>
          <a:off x="4429839" y="0"/>
          <a:ext cx="1054149" cy="50482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t>Classification</a:t>
          </a:r>
        </a:p>
      </dsp:txBody>
      <dsp:txXfrm>
        <a:off x="4444625" y="14786"/>
        <a:ext cx="1024577" cy="47525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454BBC-6084-488F-AE42-C93A6B167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24</Pages>
  <Words>3275</Words>
  <Characters>18671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21903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Automated Image Recognition System</dc:subject>
  <dc:creator>IIS – G08</dc:creator>
  <cp:lastModifiedBy>qubsys</cp:lastModifiedBy>
  <cp:revision>3</cp:revision>
  <dcterms:created xsi:type="dcterms:W3CDTF">2015-03-23T22:13:00Z</dcterms:created>
  <dcterms:modified xsi:type="dcterms:W3CDTF">2015-03-24T15:19:00Z</dcterms:modified>
  <cp:category>CSC3030 – Intelligent information Systems</cp:category>
</cp:coreProperties>
</file>